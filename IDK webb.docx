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30641" w14:textId="0E70D12F" w:rsidR="00BE0C31" w:rsidRPr="00DC48AB" w:rsidRDefault="00BE0C31" w:rsidP="00E5164B">
      <w:pPr>
        <w:pStyle w:val="Rubrik2"/>
        <w:rPr>
          <w:lang w:val="sv-SE"/>
        </w:rPr>
      </w:pPr>
      <w:del w:id="0" w:author="Lars Holmberg" w:date="2012-04-10T11:54:00Z">
        <w:r w:rsidRPr="00DC48AB" w:rsidDel="0013332D">
          <w:rPr>
            <w:lang w:val="sv-SE"/>
          </w:rPr>
          <w:delText xml:space="preserve">Vad är specifikt för </w:delText>
        </w:r>
      </w:del>
      <w:del w:id="1" w:author="Lars Holmberg" w:date="2012-04-10T11:53:00Z">
        <w:r w:rsidRPr="00DC48AB" w:rsidDel="006335D5">
          <w:rPr>
            <w:lang w:val="sv-SE"/>
          </w:rPr>
          <w:delText>i</w:delText>
        </w:r>
      </w:del>
      <w:ins w:id="2" w:author="Lars Holmberg" w:date="2012-04-10T11:54:00Z">
        <w:r w:rsidR="0013332D">
          <w:rPr>
            <w:lang w:val="sv-SE"/>
          </w:rPr>
          <w:t>I</w:t>
        </w:r>
      </w:ins>
      <w:r w:rsidRPr="00DC48AB">
        <w:rPr>
          <w:lang w:val="sv-SE"/>
        </w:rPr>
        <w:t>nteraktionsdesign vid Malmö högskola</w:t>
      </w:r>
      <w:del w:id="3" w:author="Lars Holmberg" w:date="2012-04-10T12:08:00Z">
        <w:r w:rsidRPr="00DC48AB" w:rsidDel="00043136">
          <w:rPr>
            <w:lang w:val="sv-SE"/>
          </w:rPr>
          <w:delText>?</w:delText>
        </w:r>
      </w:del>
    </w:p>
    <w:p w14:paraId="7123DE99" w14:textId="6F71972B" w:rsidR="00DF77A1" w:rsidRDefault="00BE0C31" w:rsidP="00E5164B">
      <w:pPr>
        <w:pStyle w:val="Normalwebb"/>
        <w:spacing w:before="0" w:beforeAutospacing="0" w:after="0" w:afterAutospacing="0"/>
        <w:textAlignment w:val="baseline"/>
        <w:rPr>
          <w:rFonts w:asciiTheme="majorHAnsi" w:hAnsiTheme="majorHAnsi" w:cs="Arial"/>
          <w:lang w:val="sv-SE"/>
        </w:rPr>
      </w:pPr>
      <w:del w:id="4" w:author="Lars Holmberg" w:date="2012-04-10T11:55:00Z">
        <w:r w:rsidRPr="00DC48AB" w:rsidDel="0013332D">
          <w:rPr>
            <w:rFonts w:asciiTheme="majorHAnsi" w:hAnsiTheme="majorHAnsi" w:cs="Arial"/>
            <w:lang w:val="sv-SE"/>
          </w:rPr>
          <w:delText>De</w:delText>
        </w:r>
        <w:r w:rsidR="005D50BC" w:rsidRPr="00DC48AB" w:rsidDel="0013332D">
          <w:rPr>
            <w:rFonts w:asciiTheme="majorHAnsi" w:hAnsiTheme="majorHAnsi" w:cs="Arial"/>
            <w:lang w:val="sv-SE"/>
          </w:rPr>
          <w:delText xml:space="preserve">t </w:delText>
        </w:r>
      </w:del>
      <w:ins w:id="5" w:author="Lars Holmberg" w:date="2012-04-10T11:55:00Z">
        <w:r w:rsidR="0013332D">
          <w:rPr>
            <w:rFonts w:asciiTheme="majorHAnsi" w:hAnsiTheme="majorHAnsi" w:cs="Arial"/>
            <w:lang w:val="sv-SE"/>
          </w:rPr>
          <w:t>Interaktionsdesign</w:t>
        </w:r>
        <w:r w:rsidR="0013332D" w:rsidRPr="00DC48AB">
          <w:rPr>
            <w:rFonts w:asciiTheme="majorHAnsi" w:hAnsiTheme="majorHAnsi" w:cs="Arial"/>
            <w:lang w:val="sv-SE"/>
          </w:rPr>
          <w:t xml:space="preserve"> </w:t>
        </w:r>
      </w:ins>
      <w:r w:rsidR="005D50BC" w:rsidRPr="00DC48AB">
        <w:rPr>
          <w:rFonts w:asciiTheme="majorHAnsi" w:hAnsiTheme="majorHAnsi" w:cs="Arial"/>
          <w:lang w:val="sv-SE"/>
        </w:rPr>
        <w:t xml:space="preserve">är en växande </w:t>
      </w:r>
      <w:r w:rsidRPr="00DC48AB">
        <w:rPr>
          <w:rFonts w:asciiTheme="majorHAnsi" w:hAnsiTheme="majorHAnsi" w:cs="Arial"/>
          <w:lang w:val="sv-SE"/>
        </w:rPr>
        <w:t xml:space="preserve">arbetsmarknad </w:t>
      </w:r>
      <w:r w:rsidR="00E763C7" w:rsidRPr="00DC48AB">
        <w:rPr>
          <w:rFonts w:asciiTheme="majorHAnsi" w:hAnsiTheme="majorHAnsi" w:cs="Arial"/>
          <w:lang w:val="sv-SE"/>
        </w:rPr>
        <w:t>som förändras i takt med teknikens utveckling. D</w:t>
      </w:r>
      <w:r w:rsidR="005D50BC" w:rsidRPr="00DC48AB">
        <w:rPr>
          <w:rFonts w:asciiTheme="majorHAnsi" w:hAnsiTheme="majorHAnsi" w:cs="Arial"/>
          <w:lang w:val="sv-SE"/>
        </w:rPr>
        <w:t>u lär dig olika arbetssätt</w:t>
      </w:r>
      <w:r w:rsidR="00E763C7" w:rsidRPr="00DC48AB">
        <w:rPr>
          <w:rFonts w:asciiTheme="majorHAnsi" w:hAnsiTheme="majorHAnsi" w:cs="Arial"/>
          <w:lang w:val="sv-SE"/>
        </w:rPr>
        <w:t>, metoder och teknik</w:t>
      </w:r>
      <w:r w:rsidR="005D50BC" w:rsidRPr="00DC48AB">
        <w:rPr>
          <w:rFonts w:asciiTheme="majorHAnsi" w:hAnsiTheme="majorHAnsi" w:cs="Arial"/>
          <w:lang w:val="sv-SE"/>
        </w:rPr>
        <w:t xml:space="preserve"> för att kunna </w:t>
      </w:r>
      <w:r w:rsidRPr="00DC48AB">
        <w:rPr>
          <w:rFonts w:asciiTheme="majorHAnsi" w:hAnsiTheme="majorHAnsi" w:cs="Arial"/>
          <w:lang w:val="sv-SE"/>
        </w:rPr>
        <w:t xml:space="preserve">förhålla dig till </w:t>
      </w:r>
      <w:r w:rsidR="005D50BC" w:rsidRPr="00DC48AB">
        <w:rPr>
          <w:rFonts w:asciiTheme="majorHAnsi" w:hAnsiTheme="majorHAnsi" w:cs="Arial"/>
          <w:lang w:val="sv-SE"/>
        </w:rPr>
        <w:t xml:space="preserve">olika områden </w:t>
      </w:r>
      <w:r w:rsidR="00E763C7" w:rsidRPr="00DC48AB">
        <w:rPr>
          <w:rFonts w:asciiTheme="majorHAnsi" w:hAnsiTheme="majorHAnsi" w:cs="Arial"/>
          <w:lang w:val="sv-SE"/>
        </w:rPr>
        <w:t>av interaktionsdesign t</w:t>
      </w:r>
      <w:ins w:id="6" w:author="Lars Holmberg" w:date="2012-04-10T12:09:00Z">
        <w:r w:rsidR="00043136">
          <w:rPr>
            <w:rFonts w:asciiTheme="majorHAnsi" w:hAnsiTheme="majorHAnsi" w:cs="Arial"/>
            <w:lang w:val="sv-SE"/>
          </w:rPr>
          <w:t>ill</w:t>
        </w:r>
      </w:ins>
      <w:del w:id="7" w:author="Lars Holmberg" w:date="2012-04-10T12:09:00Z">
        <w:r w:rsidR="00E763C7" w:rsidRPr="00DC48AB" w:rsidDel="00043136">
          <w:rPr>
            <w:rFonts w:asciiTheme="majorHAnsi" w:hAnsiTheme="majorHAnsi" w:cs="Arial"/>
            <w:lang w:val="sv-SE"/>
          </w:rPr>
          <w:delText>e</w:delText>
        </w:r>
      </w:del>
      <w:ins w:id="8" w:author="Lars Holmberg" w:date="2012-04-10T12:09:00Z">
        <w:r w:rsidR="00043136">
          <w:rPr>
            <w:rFonts w:asciiTheme="majorHAnsi" w:hAnsiTheme="majorHAnsi" w:cs="Arial"/>
            <w:lang w:val="sv-SE"/>
          </w:rPr>
          <w:t xml:space="preserve"> exempel</w:t>
        </w:r>
      </w:ins>
      <w:del w:id="9" w:author="Lars Holmberg" w:date="2012-04-10T12:09:00Z">
        <w:r w:rsidR="00E763C7" w:rsidRPr="00DC48AB" w:rsidDel="00043136">
          <w:rPr>
            <w:rFonts w:asciiTheme="majorHAnsi" w:hAnsiTheme="majorHAnsi" w:cs="Arial"/>
            <w:lang w:val="sv-SE"/>
          </w:rPr>
          <w:delText>.x.</w:delText>
        </w:r>
      </w:del>
      <w:r w:rsidR="005D50BC" w:rsidRPr="00DC48AB">
        <w:rPr>
          <w:rFonts w:asciiTheme="majorHAnsi" w:hAnsiTheme="majorHAnsi" w:cs="Arial"/>
          <w:lang w:val="sv-SE"/>
        </w:rPr>
        <w:t xml:space="preserve"> m</w:t>
      </w:r>
      <w:r w:rsidR="001D3C3B">
        <w:rPr>
          <w:rFonts w:asciiTheme="majorHAnsi" w:hAnsiTheme="majorHAnsi" w:cs="Arial"/>
          <w:lang w:val="sv-SE"/>
        </w:rPr>
        <w:t xml:space="preserve">obila applikationer, </w:t>
      </w:r>
      <w:r w:rsidR="00E763C7" w:rsidRPr="00DC48AB">
        <w:rPr>
          <w:rFonts w:asciiTheme="majorHAnsi" w:hAnsiTheme="majorHAnsi" w:cs="Arial"/>
          <w:lang w:val="sv-SE"/>
        </w:rPr>
        <w:t>spel</w:t>
      </w:r>
      <w:r w:rsidR="001D3C3B">
        <w:rPr>
          <w:rFonts w:asciiTheme="majorHAnsi" w:hAnsiTheme="majorHAnsi" w:cs="Arial"/>
          <w:lang w:val="sv-SE"/>
        </w:rPr>
        <w:t xml:space="preserve">utveckling, </w:t>
      </w:r>
      <w:proofErr w:type="spellStart"/>
      <w:r w:rsidR="001D3C3B">
        <w:rPr>
          <w:rFonts w:asciiTheme="majorHAnsi" w:hAnsiTheme="majorHAnsi" w:cs="Arial"/>
          <w:lang w:val="sv-SE"/>
        </w:rPr>
        <w:t>physical</w:t>
      </w:r>
      <w:proofErr w:type="spellEnd"/>
      <w:r w:rsidR="001D3C3B">
        <w:rPr>
          <w:rFonts w:asciiTheme="majorHAnsi" w:hAnsiTheme="majorHAnsi" w:cs="Arial"/>
          <w:lang w:val="sv-SE"/>
        </w:rPr>
        <w:t xml:space="preserve"> </w:t>
      </w:r>
      <w:proofErr w:type="spellStart"/>
      <w:r w:rsidR="001D3C3B">
        <w:rPr>
          <w:rFonts w:asciiTheme="majorHAnsi" w:hAnsiTheme="majorHAnsi" w:cs="Arial"/>
          <w:lang w:val="sv-SE"/>
        </w:rPr>
        <w:t>computing</w:t>
      </w:r>
      <w:proofErr w:type="spellEnd"/>
      <w:r w:rsidR="001D3C3B">
        <w:rPr>
          <w:rFonts w:asciiTheme="majorHAnsi" w:hAnsiTheme="majorHAnsi" w:cs="Arial"/>
          <w:lang w:val="sv-SE"/>
        </w:rPr>
        <w:t xml:space="preserve"> och tjänstedesign</w:t>
      </w:r>
      <w:r w:rsidR="00E763C7" w:rsidRPr="00DC48AB">
        <w:rPr>
          <w:rFonts w:asciiTheme="majorHAnsi" w:hAnsiTheme="majorHAnsi" w:cs="Arial"/>
          <w:lang w:val="sv-SE"/>
        </w:rPr>
        <w:t>.</w:t>
      </w:r>
    </w:p>
    <w:p w14:paraId="612C1CF2" w14:textId="77777777" w:rsidR="00A23DB4" w:rsidRDefault="00A23DB4" w:rsidP="00E5164B">
      <w:pPr>
        <w:pStyle w:val="Normalwebb"/>
        <w:spacing w:before="0" w:beforeAutospacing="0" w:after="0" w:afterAutospacing="0"/>
        <w:textAlignment w:val="baseline"/>
        <w:rPr>
          <w:rFonts w:asciiTheme="majorHAnsi" w:hAnsiTheme="majorHAnsi" w:cs="Arial"/>
          <w:lang w:val="sv-SE"/>
        </w:rPr>
      </w:pPr>
    </w:p>
    <w:p w14:paraId="745F5D15" w14:textId="5ABD7934" w:rsidR="00A23DB4" w:rsidRPr="00E5164B" w:rsidRDefault="0041475E" w:rsidP="00E5164B">
      <w:pPr>
        <w:pStyle w:val="Normalwebb"/>
        <w:spacing w:before="0" w:beforeAutospacing="0" w:after="0" w:afterAutospacing="0"/>
        <w:textAlignment w:val="baseline"/>
        <w:rPr>
          <w:rFonts w:asciiTheme="majorHAnsi" w:hAnsiTheme="majorHAnsi" w:cs="Arial"/>
          <w:lang w:val="sv-SE"/>
        </w:rPr>
      </w:pPr>
      <w:r>
        <w:rPr>
          <w:rFonts w:asciiTheme="majorHAnsi" w:hAnsiTheme="majorHAnsi" w:cs="Arial"/>
          <w:noProof/>
          <w:lang w:val="sv-SE"/>
        </w:rPr>
        <w:drawing>
          <wp:inline distT="0" distB="0" distL="0" distR="0" wp14:anchorId="31DFB814" wp14:editId="6EA5983A">
            <wp:extent cx="5410200" cy="2540000"/>
            <wp:effectExtent l="0" t="0" r="0" b="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K TwisterKoncept.jpg"/>
                    <pic:cNvPicPr/>
                  </pic:nvPicPr>
                  <pic:blipFill>
                    <a:blip r:embed="rId6">
                      <a:extLst>
                        <a:ext uri="{28A0092B-C50C-407E-A947-70E740481C1C}">
                          <a14:useLocalDpi xmlns:a14="http://schemas.microsoft.com/office/drawing/2010/main" val="0"/>
                        </a:ext>
                      </a:extLst>
                    </a:blip>
                    <a:stretch>
                      <a:fillRect/>
                    </a:stretch>
                  </pic:blipFill>
                  <pic:spPr>
                    <a:xfrm>
                      <a:off x="0" y="0"/>
                      <a:ext cx="5410200" cy="2540000"/>
                    </a:xfrm>
                    <a:prstGeom prst="rect">
                      <a:avLst/>
                    </a:prstGeom>
                  </pic:spPr>
                </pic:pic>
              </a:graphicData>
            </a:graphic>
          </wp:inline>
        </w:drawing>
      </w:r>
    </w:p>
    <w:p w14:paraId="2D002649" w14:textId="181B06F1" w:rsidR="00A23DB4" w:rsidRPr="00A23DB4" w:rsidRDefault="00A23DB4" w:rsidP="00A23DB4">
      <w:pPr>
        <w:rPr>
          <w:rFonts w:asciiTheme="majorHAnsi" w:hAnsiTheme="majorHAnsi"/>
          <w:i/>
          <w:sz w:val="20"/>
          <w:szCs w:val="20"/>
          <w:lang w:val="sv-SE"/>
        </w:rPr>
      </w:pPr>
      <w:r w:rsidRPr="00A23DB4">
        <w:rPr>
          <w:rFonts w:asciiTheme="majorHAnsi" w:hAnsiTheme="majorHAnsi"/>
          <w:i/>
          <w:sz w:val="20"/>
          <w:szCs w:val="20"/>
          <w:lang w:val="sv-SE"/>
        </w:rPr>
        <w:t xml:space="preserve">Figur 1: </w:t>
      </w:r>
      <w:r>
        <w:rPr>
          <w:rFonts w:asciiTheme="majorHAnsi" w:hAnsiTheme="majorHAnsi"/>
          <w:i/>
          <w:sz w:val="20"/>
          <w:szCs w:val="20"/>
          <w:lang w:val="sv-SE"/>
        </w:rPr>
        <w:t>Utveckling av ett digitalt Twister spel. Bilden visar hur en prototyp testas och utvärderas.</w:t>
      </w:r>
    </w:p>
    <w:p w14:paraId="6C5C7E9E" w14:textId="77777777" w:rsidR="00D81B5D" w:rsidRPr="00DC48AB" w:rsidRDefault="00D81B5D" w:rsidP="00E5164B">
      <w:pPr>
        <w:pStyle w:val="Rubrik2"/>
        <w:rPr>
          <w:lang w:val="sv-SE"/>
        </w:rPr>
      </w:pPr>
      <w:r w:rsidRPr="00DC48AB">
        <w:rPr>
          <w:lang w:val="sv-SE"/>
        </w:rPr>
        <w:t>Vad lär jag mig? </w:t>
      </w:r>
    </w:p>
    <w:p w14:paraId="7E561F47" w14:textId="77777777" w:rsidR="00DF77A1" w:rsidRPr="00DC48AB" w:rsidRDefault="00745CE1" w:rsidP="00DF77A1">
      <w:pPr>
        <w:rPr>
          <w:rFonts w:asciiTheme="majorHAnsi" w:hAnsiTheme="majorHAnsi" w:cs="Arial"/>
          <w:sz w:val="20"/>
          <w:szCs w:val="20"/>
          <w:lang w:val="sv-SE"/>
        </w:rPr>
      </w:pPr>
      <w:r w:rsidRPr="00DC48AB">
        <w:rPr>
          <w:rFonts w:asciiTheme="majorHAnsi" w:eastAsia="Times New Roman" w:hAnsiTheme="majorHAnsi" w:cs="Arial"/>
          <w:sz w:val="20"/>
          <w:szCs w:val="20"/>
          <w:lang w:val="sv-SE"/>
        </w:rPr>
        <w:t>Du</w:t>
      </w:r>
      <w:r w:rsidR="00DF77A1" w:rsidRPr="00DC48AB">
        <w:rPr>
          <w:rFonts w:asciiTheme="majorHAnsi" w:eastAsia="Times New Roman" w:hAnsiTheme="majorHAnsi" w:cs="Arial"/>
          <w:sz w:val="20"/>
          <w:szCs w:val="20"/>
          <w:lang w:val="sv-SE"/>
        </w:rPr>
        <w:t xml:space="preserve"> lär dig </w:t>
      </w:r>
      <w:r w:rsidRPr="00DC48AB">
        <w:rPr>
          <w:rFonts w:asciiTheme="majorHAnsi" w:eastAsia="Times New Roman" w:hAnsiTheme="majorHAnsi" w:cs="Arial"/>
          <w:sz w:val="20"/>
          <w:szCs w:val="20"/>
          <w:lang w:val="sv-SE"/>
        </w:rPr>
        <w:t xml:space="preserve">att arbeta </w:t>
      </w:r>
      <w:r w:rsidR="00DF77A1" w:rsidRPr="00DC48AB">
        <w:rPr>
          <w:rFonts w:asciiTheme="majorHAnsi" w:eastAsia="Times New Roman" w:hAnsiTheme="majorHAnsi" w:cs="Arial"/>
          <w:sz w:val="20"/>
          <w:szCs w:val="20"/>
          <w:lang w:val="sv-SE"/>
        </w:rPr>
        <w:t>efter</w:t>
      </w:r>
      <w:r w:rsidRPr="00DC48AB">
        <w:rPr>
          <w:rFonts w:asciiTheme="majorHAnsi" w:eastAsia="Times New Roman" w:hAnsiTheme="majorHAnsi" w:cs="Arial"/>
          <w:sz w:val="20"/>
          <w:szCs w:val="20"/>
          <w:lang w:val="sv-SE"/>
        </w:rPr>
        <w:t xml:space="preserve"> en interaktionsdesignprocess för att utveckla produkter och lösningar </w:t>
      </w:r>
      <w:r w:rsidR="00DF77A1" w:rsidRPr="00DC48AB">
        <w:rPr>
          <w:rFonts w:asciiTheme="majorHAnsi" w:eastAsia="Times New Roman" w:hAnsiTheme="majorHAnsi" w:cs="Arial"/>
          <w:sz w:val="20"/>
          <w:szCs w:val="20"/>
          <w:lang w:val="sv-SE"/>
        </w:rPr>
        <w:t xml:space="preserve">för en specifik målgrupp och sammanhang där produkten ska användas i. Utbildningen riktar sig inte mot ett specifikt område utan de metoder och verktyg som du lär anpassas efter produkt, system eller tjänst som ska designas. </w:t>
      </w:r>
    </w:p>
    <w:p w14:paraId="527BCFF3" w14:textId="504C2290" w:rsidR="00D81B5D" w:rsidRDefault="00D81B5D" w:rsidP="00E5164B">
      <w:pPr>
        <w:rPr>
          <w:rFonts w:asciiTheme="majorHAnsi" w:hAnsiTheme="majorHAnsi" w:cs="Arial"/>
          <w:sz w:val="20"/>
          <w:szCs w:val="20"/>
          <w:lang w:val="sv-SE"/>
        </w:rPr>
      </w:pPr>
      <w:r w:rsidRPr="00DC48AB">
        <w:rPr>
          <w:rFonts w:asciiTheme="majorHAnsi" w:hAnsiTheme="majorHAnsi" w:cs="Arial"/>
          <w:sz w:val="20"/>
          <w:szCs w:val="20"/>
          <w:lang w:val="sv-SE"/>
        </w:rPr>
        <w:t xml:space="preserve">Utbildningen bygger på de teoretiska grunderna för interaktionsdesign och en interaktionsdesigners praktiska arbete med ex. </w:t>
      </w:r>
      <w:r w:rsidR="00DF77A1" w:rsidRPr="00DC48AB">
        <w:rPr>
          <w:rFonts w:asciiTheme="majorHAnsi" w:hAnsiTheme="majorHAnsi" w:cs="Arial"/>
          <w:sz w:val="20"/>
          <w:szCs w:val="20"/>
          <w:lang w:val="sv-SE"/>
        </w:rPr>
        <w:t xml:space="preserve">fältstudier, </w:t>
      </w:r>
      <w:r w:rsidRPr="00DC48AB">
        <w:rPr>
          <w:rFonts w:asciiTheme="majorHAnsi" w:hAnsiTheme="majorHAnsi" w:cs="Arial"/>
          <w:sz w:val="20"/>
          <w:szCs w:val="20"/>
          <w:lang w:val="sv-SE"/>
        </w:rPr>
        <w:t xml:space="preserve">konceptdesign, </w:t>
      </w:r>
      <w:proofErr w:type="spellStart"/>
      <w:r w:rsidRPr="00DC48AB">
        <w:rPr>
          <w:rFonts w:asciiTheme="majorHAnsi" w:hAnsiTheme="majorHAnsi" w:cs="Arial"/>
          <w:sz w:val="20"/>
          <w:szCs w:val="20"/>
          <w:lang w:val="sv-SE"/>
        </w:rPr>
        <w:t>prototyp</w:t>
      </w:r>
      <w:r w:rsidR="00DF77A1" w:rsidRPr="00DC48AB">
        <w:rPr>
          <w:rFonts w:asciiTheme="majorHAnsi" w:hAnsiTheme="majorHAnsi" w:cs="Arial"/>
          <w:sz w:val="20"/>
          <w:szCs w:val="20"/>
          <w:lang w:val="sv-SE"/>
        </w:rPr>
        <w:t>ing</w:t>
      </w:r>
      <w:proofErr w:type="spellEnd"/>
      <w:r w:rsidR="00DF77A1" w:rsidRPr="00DC48AB">
        <w:rPr>
          <w:rFonts w:asciiTheme="majorHAnsi" w:hAnsiTheme="majorHAnsi" w:cs="Arial"/>
          <w:sz w:val="20"/>
          <w:szCs w:val="20"/>
          <w:lang w:val="sv-SE"/>
        </w:rPr>
        <w:t>, användbarhetstest</w:t>
      </w:r>
      <w:r w:rsidRPr="00DC48AB">
        <w:rPr>
          <w:rFonts w:asciiTheme="majorHAnsi" w:hAnsiTheme="majorHAnsi" w:cs="Arial"/>
          <w:sz w:val="20"/>
          <w:szCs w:val="20"/>
          <w:lang w:val="sv-SE"/>
        </w:rPr>
        <w:t xml:space="preserve"> och </w:t>
      </w:r>
      <w:r w:rsidR="00DF77A1" w:rsidRPr="00DC48AB">
        <w:rPr>
          <w:rFonts w:asciiTheme="majorHAnsi" w:hAnsiTheme="majorHAnsi" w:cs="Arial"/>
          <w:sz w:val="20"/>
          <w:szCs w:val="20"/>
          <w:lang w:val="sv-SE"/>
        </w:rPr>
        <w:t>att presentera</w:t>
      </w:r>
      <w:r w:rsidRPr="00DC48AB">
        <w:rPr>
          <w:rFonts w:asciiTheme="majorHAnsi" w:hAnsiTheme="majorHAnsi" w:cs="Arial"/>
          <w:sz w:val="20"/>
          <w:szCs w:val="20"/>
          <w:lang w:val="sv-SE"/>
        </w:rPr>
        <w:t xml:space="preserve"> lo-fi </w:t>
      </w:r>
      <w:r w:rsidR="00DF77A1" w:rsidRPr="00DC48AB">
        <w:rPr>
          <w:rFonts w:asciiTheme="majorHAnsi" w:hAnsiTheme="majorHAnsi" w:cs="Arial"/>
          <w:sz w:val="20"/>
          <w:szCs w:val="20"/>
          <w:lang w:val="sv-SE"/>
        </w:rPr>
        <w:t>eller</w:t>
      </w:r>
      <w:r w:rsidRPr="00DC48AB">
        <w:rPr>
          <w:rFonts w:asciiTheme="majorHAnsi" w:hAnsiTheme="majorHAnsi" w:cs="Arial"/>
          <w:sz w:val="20"/>
          <w:szCs w:val="20"/>
          <w:lang w:val="sv-SE"/>
        </w:rPr>
        <w:t xml:space="preserve"> hi-fi designkoncept. </w:t>
      </w:r>
    </w:p>
    <w:p w14:paraId="063AE838" w14:textId="0B801BB5" w:rsidR="005C680A" w:rsidRDefault="005C680A" w:rsidP="00E5164B">
      <w:pPr>
        <w:rPr>
          <w:rFonts w:asciiTheme="majorHAnsi" w:hAnsiTheme="majorHAnsi" w:cs="Arial"/>
          <w:sz w:val="20"/>
          <w:szCs w:val="20"/>
          <w:lang w:val="sv-SE"/>
        </w:rPr>
      </w:pPr>
      <w:r>
        <w:rPr>
          <w:rFonts w:asciiTheme="majorHAnsi" w:hAnsiTheme="majorHAnsi" w:cs="Arial"/>
          <w:noProof/>
          <w:sz w:val="20"/>
          <w:szCs w:val="20"/>
          <w:lang w:val="sv-SE"/>
        </w:rPr>
        <w:drawing>
          <wp:inline distT="0" distB="0" distL="0" distR="0" wp14:anchorId="4CB3AB38" wp14:editId="0FAB1F15">
            <wp:extent cx="3543300" cy="2540000"/>
            <wp:effectExtent l="0" t="0" r="1270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K Konceptutveckling.jpg"/>
                    <pic:cNvPicPr/>
                  </pic:nvPicPr>
                  <pic:blipFill>
                    <a:blip r:embed="rId7">
                      <a:extLst>
                        <a:ext uri="{28A0092B-C50C-407E-A947-70E740481C1C}">
                          <a14:useLocalDpi xmlns:a14="http://schemas.microsoft.com/office/drawing/2010/main" val="0"/>
                        </a:ext>
                      </a:extLst>
                    </a:blip>
                    <a:stretch>
                      <a:fillRect/>
                    </a:stretch>
                  </pic:blipFill>
                  <pic:spPr>
                    <a:xfrm>
                      <a:off x="0" y="0"/>
                      <a:ext cx="3543300" cy="2540000"/>
                    </a:xfrm>
                    <a:prstGeom prst="rect">
                      <a:avLst/>
                    </a:prstGeom>
                  </pic:spPr>
                </pic:pic>
              </a:graphicData>
            </a:graphic>
          </wp:inline>
        </w:drawing>
      </w:r>
    </w:p>
    <w:p w14:paraId="32D41716" w14:textId="73C1415B" w:rsidR="005C680A" w:rsidRPr="00E5164B" w:rsidRDefault="005C680A" w:rsidP="00E5164B">
      <w:pPr>
        <w:rPr>
          <w:rFonts w:asciiTheme="majorHAnsi" w:hAnsiTheme="majorHAnsi" w:cs="Arial"/>
          <w:sz w:val="20"/>
          <w:szCs w:val="20"/>
          <w:lang w:val="sv-SE"/>
        </w:rPr>
      </w:pPr>
      <w:r>
        <w:rPr>
          <w:rFonts w:asciiTheme="majorHAnsi" w:hAnsiTheme="majorHAnsi"/>
          <w:i/>
          <w:sz w:val="20"/>
          <w:szCs w:val="20"/>
          <w:lang w:val="sv-SE"/>
        </w:rPr>
        <w:t>Figur 2</w:t>
      </w:r>
      <w:r w:rsidRPr="00DC48AB">
        <w:rPr>
          <w:rFonts w:asciiTheme="majorHAnsi" w:hAnsiTheme="majorHAnsi"/>
          <w:i/>
          <w:sz w:val="20"/>
          <w:szCs w:val="20"/>
          <w:lang w:val="sv-SE"/>
        </w:rPr>
        <w:t xml:space="preserve">: </w:t>
      </w:r>
      <w:r>
        <w:rPr>
          <w:rFonts w:asciiTheme="majorHAnsi" w:hAnsiTheme="majorHAnsi"/>
          <w:i/>
          <w:sz w:val="20"/>
          <w:szCs w:val="20"/>
          <w:lang w:val="sv-SE"/>
        </w:rPr>
        <w:t>Studenter utvecklar en digital event</w:t>
      </w:r>
      <w:ins w:id="10" w:author="Lars Holmberg" w:date="2012-04-10T12:10:00Z">
        <w:r w:rsidR="00043136">
          <w:rPr>
            <w:rFonts w:asciiTheme="majorHAnsi" w:hAnsiTheme="majorHAnsi"/>
            <w:i/>
            <w:sz w:val="20"/>
            <w:szCs w:val="20"/>
            <w:lang w:val="sv-SE"/>
          </w:rPr>
          <w:t>-</w:t>
        </w:r>
      </w:ins>
      <w:del w:id="11" w:author="Lars Holmberg" w:date="2012-04-10T12:10:00Z">
        <w:r w:rsidDel="00043136">
          <w:rPr>
            <w:rFonts w:asciiTheme="majorHAnsi" w:hAnsiTheme="majorHAnsi"/>
            <w:i/>
            <w:sz w:val="20"/>
            <w:szCs w:val="20"/>
            <w:lang w:val="sv-SE"/>
          </w:rPr>
          <w:delText>s</w:delText>
        </w:r>
      </w:del>
      <w:r>
        <w:rPr>
          <w:rFonts w:asciiTheme="majorHAnsi" w:hAnsiTheme="majorHAnsi"/>
          <w:i/>
          <w:sz w:val="20"/>
          <w:szCs w:val="20"/>
          <w:lang w:val="sv-SE"/>
        </w:rPr>
        <w:t>kalender. Bilderna visar delar ur deras designprocess.</w:t>
      </w:r>
    </w:p>
    <w:p w14:paraId="3D174841" w14:textId="1929E371" w:rsidR="00DF77A1" w:rsidRPr="00DC48AB" w:rsidRDefault="00DF77A1" w:rsidP="00E5164B">
      <w:pPr>
        <w:pStyle w:val="Rubrik2"/>
        <w:rPr>
          <w:lang w:val="sv-SE"/>
        </w:rPr>
      </w:pPr>
      <w:r w:rsidRPr="00DC48AB">
        <w:rPr>
          <w:lang w:val="sv-SE"/>
        </w:rPr>
        <w:t xml:space="preserve">Vad innehåller utbildningen? </w:t>
      </w:r>
    </w:p>
    <w:p w14:paraId="2E72A62B" w14:textId="77777777" w:rsidR="00DC48AB" w:rsidRPr="00DC48AB" w:rsidRDefault="00DC48AB" w:rsidP="00DF77A1">
      <w:pPr>
        <w:widowControl w:val="0"/>
        <w:autoSpaceDE w:val="0"/>
        <w:autoSpaceDN w:val="0"/>
        <w:adjustRightInd w:val="0"/>
        <w:rPr>
          <w:rFonts w:asciiTheme="majorHAnsi" w:eastAsia="Times New Roman" w:hAnsiTheme="majorHAnsi" w:cs="Arial"/>
          <w:sz w:val="20"/>
          <w:szCs w:val="20"/>
          <w:lang w:val="sv-SE"/>
        </w:rPr>
      </w:pPr>
      <w:r w:rsidRPr="00DC48AB">
        <w:rPr>
          <w:rFonts w:asciiTheme="majorHAnsi" w:eastAsia="Times New Roman" w:hAnsiTheme="majorHAnsi" w:cs="Arial"/>
          <w:sz w:val="20"/>
          <w:szCs w:val="20"/>
          <w:lang w:val="sv-SE"/>
        </w:rPr>
        <w:t xml:space="preserve">Under utbildningen arbetar du med projekt med stor verklighetsförankring och ofta i samarbete med företag, organisationer och forskningsprojekt. Många projekt bedrivs i grupp för att lära sig samarbeta, ta olika roller och ansvar för att nå en slutprodukt, vilket är något som värderas högt i arbetslivet. Vårt mål är att du ska få den kunskap och kompetens som dagens arbetsmarknad kräver och förväntar sig av en interaktionsdesigner. </w:t>
      </w:r>
    </w:p>
    <w:p w14:paraId="4034CAD2" w14:textId="77777777" w:rsidR="00DC48AB" w:rsidRDefault="00DC48AB" w:rsidP="00DF77A1">
      <w:pPr>
        <w:widowControl w:val="0"/>
        <w:autoSpaceDE w:val="0"/>
        <w:autoSpaceDN w:val="0"/>
        <w:adjustRightInd w:val="0"/>
        <w:rPr>
          <w:rFonts w:asciiTheme="majorHAnsi" w:eastAsia="Times New Roman" w:hAnsiTheme="majorHAnsi" w:cs="Arial"/>
          <w:sz w:val="20"/>
          <w:szCs w:val="20"/>
          <w:lang w:val="sv-SE"/>
        </w:rPr>
      </w:pPr>
    </w:p>
    <w:p w14:paraId="39DAE965" w14:textId="7AF62E77" w:rsidR="00B145CB" w:rsidRDefault="00B145CB" w:rsidP="00DF77A1">
      <w:pPr>
        <w:widowControl w:val="0"/>
        <w:autoSpaceDE w:val="0"/>
        <w:autoSpaceDN w:val="0"/>
        <w:adjustRightInd w:val="0"/>
        <w:rPr>
          <w:rFonts w:asciiTheme="majorHAnsi" w:eastAsia="Times New Roman" w:hAnsiTheme="majorHAnsi" w:cs="Arial"/>
          <w:sz w:val="20"/>
          <w:szCs w:val="20"/>
          <w:lang w:val="sv-SE"/>
        </w:rPr>
      </w:pPr>
      <w:r>
        <w:rPr>
          <w:rFonts w:asciiTheme="majorHAnsi" w:eastAsia="Times New Roman" w:hAnsiTheme="majorHAnsi" w:cs="Arial"/>
          <w:sz w:val="20"/>
          <w:szCs w:val="20"/>
          <w:lang w:val="sv-SE"/>
        </w:rPr>
        <w:t>&lt;&lt;ha bild på då studenter jobbar i grupp och utvecklar koncept, (Amanda Bergknut har)&gt;&gt;</w:t>
      </w:r>
    </w:p>
    <w:p w14:paraId="6642EFAC" w14:textId="77777777" w:rsidR="00DC48AB" w:rsidRDefault="00DC48AB" w:rsidP="00DC48AB">
      <w:pPr>
        <w:widowControl w:val="0"/>
        <w:autoSpaceDE w:val="0"/>
        <w:autoSpaceDN w:val="0"/>
        <w:adjustRightInd w:val="0"/>
        <w:rPr>
          <w:rFonts w:asciiTheme="majorHAnsi" w:hAnsiTheme="majorHAnsi" w:cs="Calibri"/>
          <w:sz w:val="20"/>
          <w:szCs w:val="20"/>
          <w:lang w:val="sv-SE"/>
        </w:rPr>
      </w:pPr>
    </w:p>
    <w:p w14:paraId="061A6D9B" w14:textId="7A512636" w:rsidR="00B145CB" w:rsidRPr="00E5164B" w:rsidRDefault="00B145CB" w:rsidP="00DC48AB">
      <w:pPr>
        <w:widowControl w:val="0"/>
        <w:autoSpaceDE w:val="0"/>
        <w:autoSpaceDN w:val="0"/>
        <w:adjustRightInd w:val="0"/>
        <w:rPr>
          <w:rFonts w:asciiTheme="majorHAnsi" w:hAnsiTheme="majorHAnsi" w:cs="Calibri"/>
          <w:b/>
          <w:sz w:val="20"/>
          <w:szCs w:val="20"/>
          <w:lang w:val="sv-SE"/>
        </w:rPr>
      </w:pPr>
      <w:r w:rsidRPr="00E5164B">
        <w:rPr>
          <w:rFonts w:asciiTheme="majorHAnsi" w:hAnsiTheme="majorHAnsi" w:cs="Calibri"/>
          <w:b/>
          <w:sz w:val="20"/>
          <w:szCs w:val="20"/>
          <w:lang w:val="sv-SE"/>
        </w:rPr>
        <w:t>SPELUTVECKLING</w:t>
      </w:r>
    </w:p>
    <w:p w14:paraId="1FFF763E" w14:textId="77777777" w:rsidR="00DC48AB" w:rsidRPr="00DC48AB" w:rsidRDefault="00DC48AB" w:rsidP="00DC48AB">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cs="Calibri"/>
          <w:sz w:val="20"/>
          <w:szCs w:val="20"/>
          <w:lang w:val="sv-SE"/>
        </w:rPr>
        <w:t xml:space="preserve">Kursen </w:t>
      </w:r>
      <w:proofErr w:type="spellStart"/>
      <w:r w:rsidRPr="00DC48AB">
        <w:rPr>
          <w:rFonts w:asciiTheme="majorHAnsi" w:hAnsiTheme="majorHAnsi" w:cs="Calibri"/>
          <w:sz w:val="20"/>
          <w:szCs w:val="20"/>
          <w:lang w:val="sv-SE"/>
        </w:rPr>
        <w:t>Mediadesign</w:t>
      </w:r>
      <w:proofErr w:type="spellEnd"/>
      <w:r w:rsidRPr="00DC48AB">
        <w:rPr>
          <w:rFonts w:asciiTheme="majorHAnsi" w:hAnsiTheme="majorHAnsi" w:cs="Calibri"/>
          <w:sz w:val="20"/>
          <w:szCs w:val="20"/>
          <w:lang w:val="sv-SE"/>
        </w:rPr>
        <w:t xml:space="preserve"> 3 är en introduktion till speldesignens grundläggande principer. En stor del av kursen består av praktisk träning. Studenterna använder såväl fysiska som digitala tekniker för att skapa egna spel. De lär sig att analysera spelupplevelser och förstå hur man kan optimera dessa. Kursen innefattar både kunskap till de som vill arbeta specifikt med spel, och de som vill utveckla andra system med kvalitéer bortom de rent funktionella.</w:t>
      </w:r>
    </w:p>
    <w:p w14:paraId="2667E332" w14:textId="77777777" w:rsidR="00DC48AB" w:rsidRPr="00DC48AB" w:rsidRDefault="00DC48AB" w:rsidP="00DC48AB">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cs="Calibri"/>
          <w:sz w:val="20"/>
          <w:szCs w:val="20"/>
          <w:lang w:val="sv-SE"/>
        </w:rPr>
        <w:t> </w:t>
      </w:r>
    </w:p>
    <w:p w14:paraId="7A83B141" w14:textId="75A68571" w:rsidR="00DC48AB" w:rsidRPr="00DC48AB" w:rsidRDefault="00DC48AB" w:rsidP="00DC48AB">
      <w:pPr>
        <w:textAlignment w:val="baseline"/>
        <w:outlineLvl w:val="2"/>
        <w:rPr>
          <w:rFonts w:asciiTheme="majorHAnsi" w:hAnsiTheme="majorHAnsi" w:cs="Calibri"/>
          <w:sz w:val="20"/>
          <w:szCs w:val="20"/>
          <w:lang w:val="sv-SE"/>
        </w:rPr>
      </w:pPr>
      <w:r w:rsidRPr="00DC48AB">
        <w:rPr>
          <w:rFonts w:asciiTheme="majorHAnsi" w:hAnsiTheme="majorHAnsi" w:cs="Calibri"/>
          <w:sz w:val="20"/>
          <w:szCs w:val="20"/>
          <w:lang w:val="sv-SE"/>
        </w:rPr>
        <w:t>Text till filmklippet: Mitos är ett studentprojekt från kursen där spelaren kontrollerar spelet med sin andning.</w:t>
      </w:r>
      <w:r w:rsidR="00590C29">
        <w:rPr>
          <w:rFonts w:asciiTheme="majorHAnsi" w:hAnsiTheme="majorHAnsi" w:cs="Calibri"/>
          <w:sz w:val="20"/>
          <w:szCs w:val="20"/>
          <w:lang w:val="sv-SE"/>
        </w:rPr>
        <w:t xml:space="preserve"> </w:t>
      </w:r>
      <w:r w:rsidR="002D6F4F">
        <w:rPr>
          <w:rFonts w:asciiTheme="majorHAnsi" w:hAnsiTheme="majorHAnsi" w:cs="Tahoma"/>
          <w:sz w:val="20"/>
          <w:szCs w:val="20"/>
          <w:lang w:val="sv-SE"/>
        </w:rPr>
        <w:t xml:space="preserve">&lt;&lt;ha filmen </w:t>
      </w:r>
      <w:proofErr w:type="spellStart"/>
      <w:r w:rsidR="002D6F4F">
        <w:rPr>
          <w:rFonts w:asciiTheme="majorHAnsi" w:hAnsiTheme="majorHAnsi" w:cs="Tahoma"/>
          <w:sz w:val="20"/>
          <w:szCs w:val="20"/>
          <w:lang w:val="sv-SE"/>
        </w:rPr>
        <w:t>embedded</w:t>
      </w:r>
      <w:proofErr w:type="spellEnd"/>
      <w:r w:rsidR="002D6F4F">
        <w:rPr>
          <w:rFonts w:asciiTheme="majorHAnsi" w:hAnsiTheme="majorHAnsi" w:cs="Tahoma"/>
          <w:sz w:val="20"/>
          <w:szCs w:val="20"/>
          <w:lang w:val="sv-SE"/>
        </w:rPr>
        <w:t xml:space="preserve"> så spelar från sidan&gt;&gt;</w:t>
      </w:r>
    </w:p>
    <w:p w14:paraId="2933FE61" w14:textId="77777777" w:rsidR="00DC48AB" w:rsidRDefault="00DC48AB" w:rsidP="00DC48AB">
      <w:pPr>
        <w:widowControl w:val="0"/>
        <w:autoSpaceDE w:val="0"/>
        <w:autoSpaceDN w:val="0"/>
        <w:adjustRightInd w:val="0"/>
        <w:rPr>
          <w:rFonts w:asciiTheme="majorHAnsi" w:hAnsiTheme="majorHAnsi" w:cs="Tahoma"/>
          <w:sz w:val="20"/>
          <w:szCs w:val="20"/>
          <w:lang w:val="sv-SE"/>
        </w:rPr>
      </w:pPr>
    </w:p>
    <w:p w14:paraId="1633E4EC" w14:textId="5FE1FC96" w:rsidR="00B145CB" w:rsidRPr="00E5164B" w:rsidRDefault="00B145CB" w:rsidP="00DC48AB">
      <w:pPr>
        <w:widowControl w:val="0"/>
        <w:autoSpaceDE w:val="0"/>
        <w:autoSpaceDN w:val="0"/>
        <w:adjustRightInd w:val="0"/>
        <w:rPr>
          <w:rFonts w:asciiTheme="majorHAnsi" w:hAnsiTheme="majorHAnsi" w:cs="Tahoma"/>
          <w:b/>
          <w:sz w:val="20"/>
          <w:szCs w:val="20"/>
          <w:lang w:val="sv-SE"/>
        </w:rPr>
      </w:pPr>
      <w:r w:rsidRPr="00E5164B">
        <w:rPr>
          <w:rFonts w:asciiTheme="majorHAnsi" w:hAnsiTheme="majorHAnsi" w:cs="Tahoma"/>
          <w:b/>
          <w:sz w:val="20"/>
          <w:szCs w:val="20"/>
          <w:lang w:val="sv-SE"/>
        </w:rPr>
        <w:t>PHYSICAL COMPUTING</w:t>
      </w:r>
    </w:p>
    <w:p w14:paraId="620A0028" w14:textId="1A7F382B" w:rsidR="00DC48AB" w:rsidRPr="00DC48AB" w:rsidRDefault="00DC48AB" w:rsidP="00DC48AB">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cs="Tahoma"/>
          <w:sz w:val="20"/>
          <w:szCs w:val="20"/>
          <w:lang w:val="sv-SE"/>
        </w:rPr>
        <w:t xml:space="preserve">I kursen </w:t>
      </w:r>
      <w:proofErr w:type="spellStart"/>
      <w:r w:rsidRPr="00DC48AB">
        <w:rPr>
          <w:rFonts w:asciiTheme="majorHAnsi" w:hAnsiTheme="majorHAnsi" w:cs="Tahoma"/>
          <w:sz w:val="20"/>
          <w:szCs w:val="20"/>
          <w:lang w:val="sv-SE"/>
        </w:rPr>
        <w:t>Physical</w:t>
      </w:r>
      <w:proofErr w:type="spellEnd"/>
      <w:r w:rsidRPr="00DC48AB">
        <w:rPr>
          <w:rFonts w:asciiTheme="majorHAnsi" w:hAnsiTheme="majorHAnsi" w:cs="Tahoma"/>
          <w:sz w:val="20"/>
          <w:szCs w:val="20"/>
          <w:lang w:val="sv-SE"/>
        </w:rPr>
        <w:t xml:space="preserve"> </w:t>
      </w:r>
      <w:proofErr w:type="spellStart"/>
      <w:r w:rsidRPr="00DC48AB">
        <w:rPr>
          <w:rFonts w:asciiTheme="majorHAnsi" w:hAnsiTheme="majorHAnsi" w:cs="Tahoma"/>
          <w:sz w:val="20"/>
          <w:szCs w:val="20"/>
          <w:lang w:val="sv-SE"/>
        </w:rPr>
        <w:t>Prototyping</w:t>
      </w:r>
      <w:proofErr w:type="spellEnd"/>
      <w:r w:rsidRPr="00DC48AB">
        <w:rPr>
          <w:rFonts w:asciiTheme="majorHAnsi" w:hAnsiTheme="majorHAnsi" w:cs="Tahoma"/>
          <w:sz w:val="20"/>
          <w:szCs w:val="20"/>
          <w:lang w:val="sv-SE"/>
        </w:rPr>
        <w:t xml:space="preserve"> 2 fokusera vi på design med utgångs punkt i den verkliga fysiska världen. Kursen </w:t>
      </w:r>
      <w:del w:id="12" w:author="Lars Holmberg" w:date="2012-04-10T12:01:00Z">
        <w:r w:rsidRPr="00DC48AB" w:rsidDel="0013332D">
          <w:rPr>
            <w:rFonts w:asciiTheme="majorHAnsi" w:hAnsiTheme="majorHAnsi" w:cs="Tahoma"/>
            <w:sz w:val="20"/>
            <w:szCs w:val="20"/>
            <w:lang w:val="sv-SE"/>
          </w:rPr>
          <w:delText xml:space="preserve">studeras i samband med kursen Media design 2 som </w:delText>
        </w:r>
      </w:del>
      <w:r w:rsidRPr="00DC48AB">
        <w:rPr>
          <w:rFonts w:asciiTheme="majorHAnsi" w:hAnsiTheme="majorHAnsi" w:cs="Tahoma"/>
          <w:sz w:val="20"/>
          <w:szCs w:val="20"/>
          <w:lang w:val="sv-SE"/>
        </w:rPr>
        <w:t xml:space="preserve">har 3D världar som fokus </w:t>
      </w:r>
      <w:del w:id="13" w:author="Lars Holmberg" w:date="2012-04-10T12:02:00Z">
        <w:r w:rsidRPr="00DC48AB" w:rsidDel="0013332D">
          <w:rPr>
            <w:rFonts w:asciiTheme="majorHAnsi" w:hAnsiTheme="majorHAnsi" w:cs="Tahoma"/>
            <w:sz w:val="20"/>
            <w:szCs w:val="20"/>
            <w:lang w:val="sv-SE"/>
          </w:rPr>
          <w:delText>så samarbetet</w:delText>
        </w:r>
      </w:del>
      <w:ins w:id="14" w:author="Lars Holmberg" w:date="2012-04-10T12:02:00Z">
        <w:r w:rsidR="0013332D">
          <w:rPr>
            <w:rFonts w:asciiTheme="majorHAnsi" w:hAnsiTheme="majorHAnsi" w:cs="Tahoma"/>
            <w:sz w:val="20"/>
            <w:szCs w:val="20"/>
            <w:lang w:val="sv-SE"/>
          </w:rPr>
          <w:t>och</w:t>
        </w:r>
      </w:ins>
      <w:r w:rsidRPr="00DC48AB">
        <w:rPr>
          <w:rFonts w:asciiTheme="majorHAnsi" w:hAnsiTheme="majorHAnsi" w:cs="Tahoma"/>
          <w:sz w:val="20"/>
          <w:szCs w:val="20"/>
          <w:lang w:val="sv-SE"/>
        </w:rPr>
        <w:t xml:space="preserve"> går ut på att </w:t>
      </w:r>
      <w:del w:id="15" w:author="Lars Holmberg" w:date="2012-04-10T12:02:00Z">
        <w:r w:rsidRPr="00DC48AB" w:rsidDel="0013332D">
          <w:rPr>
            <w:rFonts w:asciiTheme="majorHAnsi" w:hAnsiTheme="majorHAnsi" w:cs="Tahoma"/>
            <w:sz w:val="20"/>
            <w:szCs w:val="20"/>
            <w:lang w:val="sv-SE"/>
          </w:rPr>
          <w:delText xml:space="preserve">skapa ett objekt som </w:delText>
        </w:r>
      </w:del>
      <w:r w:rsidRPr="00DC48AB">
        <w:rPr>
          <w:rFonts w:asciiTheme="majorHAnsi" w:hAnsiTheme="majorHAnsi" w:cs="Tahoma"/>
          <w:sz w:val="20"/>
          <w:szCs w:val="20"/>
          <w:lang w:val="sv-SE"/>
        </w:rPr>
        <w:t xml:space="preserve">på ett nyskapande sätt </w:t>
      </w:r>
      <w:del w:id="16" w:author="Lars Holmberg" w:date="2012-04-10T12:02:00Z">
        <w:r w:rsidRPr="00DC48AB" w:rsidDel="0013332D">
          <w:rPr>
            <w:rFonts w:asciiTheme="majorHAnsi" w:hAnsiTheme="majorHAnsi" w:cs="Tahoma"/>
            <w:sz w:val="20"/>
            <w:szCs w:val="20"/>
            <w:lang w:val="sv-SE"/>
          </w:rPr>
          <w:delText xml:space="preserve">kan användas för att </w:delText>
        </w:r>
      </w:del>
      <w:r w:rsidRPr="00DC48AB">
        <w:rPr>
          <w:rFonts w:asciiTheme="majorHAnsi" w:hAnsiTheme="majorHAnsi" w:cs="Tahoma"/>
          <w:sz w:val="20"/>
          <w:szCs w:val="20"/>
          <w:lang w:val="sv-SE"/>
        </w:rPr>
        <w:t>navigera i en 3D värld. </w:t>
      </w:r>
      <w:proofErr w:type="spellStart"/>
      <w:r w:rsidRPr="00DC48AB">
        <w:rPr>
          <w:rFonts w:asciiTheme="majorHAnsi" w:hAnsiTheme="majorHAnsi" w:cs="Tahoma"/>
          <w:sz w:val="20"/>
          <w:szCs w:val="20"/>
          <w:lang w:val="sv-SE"/>
        </w:rPr>
        <w:t>Physical</w:t>
      </w:r>
      <w:proofErr w:type="spellEnd"/>
      <w:r w:rsidRPr="00DC48AB">
        <w:rPr>
          <w:rFonts w:asciiTheme="majorHAnsi" w:hAnsiTheme="majorHAnsi" w:cs="Tahoma"/>
          <w:sz w:val="20"/>
          <w:szCs w:val="20"/>
          <w:lang w:val="sv-SE"/>
        </w:rPr>
        <w:t xml:space="preserve"> </w:t>
      </w:r>
      <w:proofErr w:type="spellStart"/>
      <w:r w:rsidRPr="00DC48AB">
        <w:rPr>
          <w:rFonts w:asciiTheme="majorHAnsi" w:hAnsiTheme="majorHAnsi" w:cs="Tahoma"/>
          <w:sz w:val="20"/>
          <w:szCs w:val="20"/>
          <w:lang w:val="sv-SE"/>
        </w:rPr>
        <w:t>Prototyping</w:t>
      </w:r>
      <w:proofErr w:type="spellEnd"/>
      <w:r w:rsidRPr="00DC48AB">
        <w:rPr>
          <w:rFonts w:asciiTheme="majorHAnsi" w:hAnsiTheme="majorHAnsi" w:cs="Tahoma"/>
          <w:sz w:val="20"/>
          <w:szCs w:val="20"/>
          <w:lang w:val="sv-SE"/>
        </w:rPr>
        <w:t xml:space="preserve"> 2 är en vidare utveckling av kursen </w:t>
      </w:r>
      <w:proofErr w:type="spellStart"/>
      <w:r w:rsidRPr="00DC48AB">
        <w:rPr>
          <w:rFonts w:asciiTheme="majorHAnsi" w:hAnsiTheme="majorHAnsi" w:cs="Tahoma"/>
          <w:sz w:val="20"/>
          <w:szCs w:val="20"/>
          <w:lang w:val="sv-SE"/>
        </w:rPr>
        <w:t>Physical</w:t>
      </w:r>
      <w:proofErr w:type="spellEnd"/>
      <w:r w:rsidRPr="00DC48AB">
        <w:rPr>
          <w:rFonts w:asciiTheme="majorHAnsi" w:hAnsiTheme="majorHAnsi" w:cs="Tahoma"/>
          <w:sz w:val="20"/>
          <w:szCs w:val="20"/>
          <w:lang w:val="sv-SE"/>
        </w:rPr>
        <w:t xml:space="preserve"> </w:t>
      </w:r>
      <w:proofErr w:type="spellStart"/>
      <w:r w:rsidRPr="00DC48AB">
        <w:rPr>
          <w:rFonts w:asciiTheme="majorHAnsi" w:hAnsiTheme="majorHAnsi" w:cs="Tahoma"/>
          <w:sz w:val="20"/>
          <w:szCs w:val="20"/>
          <w:lang w:val="sv-SE"/>
        </w:rPr>
        <w:t>Prototyping</w:t>
      </w:r>
      <w:proofErr w:type="spellEnd"/>
      <w:r w:rsidRPr="00DC48AB">
        <w:rPr>
          <w:rFonts w:asciiTheme="majorHAnsi" w:hAnsiTheme="majorHAnsi" w:cs="Tahoma"/>
          <w:sz w:val="20"/>
          <w:szCs w:val="20"/>
          <w:lang w:val="sv-SE"/>
        </w:rPr>
        <w:t xml:space="preserve"> 1 där man som student får lära sig att använda elektronik som designmaterial för att på ett snabbt sätt kunna utveckla sin design i fysisk form. Vi studera hur man kontrollera allt från ljud, ljus och motorer m.m. för att kunna använd denna teknik för att designa interaktiva spel, kläder och andra "smarta" vardagsobjekt.  </w:t>
      </w:r>
      <w:r w:rsidRPr="00DC48AB">
        <w:rPr>
          <w:rFonts w:asciiTheme="majorHAnsi" w:hAnsiTheme="majorHAnsi" w:cs="Calibri"/>
          <w:sz w:val="20"/>
          <w:szCs w:val="20"/>
          <w:lang w:val="sv-SE"/>
        </w:rPr>
        <w:t xml:space="preserve">Studenten får en </w:t>
      </w:r>
      <w:r w:rsidRPr="00DC48AB">
        <w:rPr>
          <w:rFonts w:asciiTheme="majorHAnsi" w:hAnsiTheme="majorHAnsi" w:cs="Tahoma"/>
          <w:sz w:val="20"/>
          <w:szCs w:val="20"/>
          <w:lang w:val="sv-SE"/>
        </w:rPr>
        <w:t xml:space="preserve">god förståelse för teknik vilket är en användbar kunskap för framtida yrkeslivet. </w:t>
      </w:r>
    </w:p>
    <w:p w14:paraId="34B4E7BB" w14:textId="77777777" w:rsidR="00DC48AB" w:rsidRPr="00DC48AB" w:rsidRDefault="00DC48AB" w:rsidP="00DC48AB">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cs="Tahoma"/>
          <w:sz w:val="20"/>
          <w:szCs w:val="20"/>
          <w:lang w:val="sv-SE"/>
        </w:rPr>
        <w:t> </w:t>
      </w:r>
    </w:p>
    <w:p w14:paraId="1B2ACBAD" w14:textId="77777777" w:rsidR="00DC48AB" w:rsidRPr="00DC48AB" w:rsidRDefault="00DC48AB" w:rsidP="00DC48AB">
      <w:pPr>
        <w:rPr>
          <w:rFonts w:asciiTheme="majorHAnsi" w:hAnsiTheme="majorHAnsi" w:cs="Tahoma"/>
          <w:i/>
          <w:sz w:val="20"/>
          <w:szCs w:val="20"/>
          <w:lang w:val="sv-SE"/>
        </w:rPr>
      </w:pPr>
      <w:r w:rsidRPr="00DC48AB">
        <w:rPr>
          <w:rFonts w:asciiTheme="majorHAnsi" w:hAnsiTheme="majorHAnsi" w:cs="Tahoma"/>
          <w:i/>
          <w:sz w:val="20"/>
          <w:szCs w:val="20"/>
          <w:lang w:val="sv-SE"/>
        </w:rPr>
        <w:t xml:space="preserve">Exempel på studentprojekt i kursen: </w:t>
      </w:r>
    </w:p>
    <w:p w14:paraId="53D45E0C" w14:textId="0386B567" w:rsidR="00DC48AB" w:rsidRPr="00DC48AB" w:rsidRDefault="00DC48AB" w:rsidP="00DC48AB">
      <w:pPr>
        <w:rPr>
          <w:rFonts w:asciiTheme="majorHAnsi" w:hAnsiTheme="majorHAnsi" w:cs="Tahoma"/>
          <w:sz w:val="20"/>
          <w:szCs w:val="20"/>
          <w:lang w:val="sv-SE"/>
        </w:rPr>
      </w:pPr>
      <w:proofErr w:type="spellStart"/>
      <w:r w:rsidRPr="00DC48AB">
        <w:rPr>
          <w:rFonts w:asciiTheme="majorHAnsi" w:hAnsiTheme="majorHAnsi" w:cs="Tahoma"/>
          <w:sz w:val="20"/>
          <w:szCs w:val="20"/>
          <w:lang w:val="sv-SE"/>
        </w:rPr>
        <w:t>YesBox</w:t>
      </w:r>
      <w:proofErr w:type="spellEnd"/>
      <w:r w:rsidRPr="00DC48AB">
        <w:rPr>
          <w:rFonts w:asciiTheme="majorHAnsi" w:hAnsiTheme="majorHAnsi" w:cs="Tahoma"/>
          <w:sz w:val="20"/>
          <w:szCs w:val="20"/>
          <w:lang w:val="sv-SE"/>
        </w:rPr>
        <w:t xml:space="preserve"> utforskar hur det fungera med en virtuell 3D värld i en fysisk låda. Av Liv Clark, Peter Höglund, Johannes Nilsson, Filip </w:t>
      </w:r>
      <w:proofErr w:type="spellStart"/>
      <w:r w:rsidRPr="00DC48AB">
        <w:rPr>
          <w:rFonts w:asciiTheme="majorHAnsi" w:hAnsiTheme="majorHAnsi" w:cs="Tahoma"/>
          <w:sz w:val="20"/>
          <w:szCs w:val="20"/>
          <w:lang w:val="sv-SE"/>
        </w:rPr>
        <w:t>Ivansson</w:t>
      </w:r>
      <w:proofErr w:type="spellEnd"/>
      <w:r w:rsidRPr="00DC48AB">
        <w:rPr>
          <w:rFonts w:asciiTheme="majorHAnsi" w:hAnsiTheme="majorHAnsi" w:cs="Tahoma"/>
          <w:sz w:val="20"/>
          <w:szCs w:val="20"/>
          <w:lang w:val="sv-SE"/>
        </w:rPr>
        <w:t xml:space="preserve">  </w:t>
      </w:r>
      <w:r w:rsidR="00A5597C">
        <w:fldChar w:fldCharType="begin"/>
      </w:r>
      <w:r w:rsidR="00A5597C" w:rsidRPr="00A5597C">
        <w:rPr>
          <w:lang w:val="sv-SE"/>
          <w:rPrChange w:id="17" w:author="Lars Holmberg" w:date="2012-04-10T13:09:00Z">
            <w:rPr/>
          </w:rPrChange>
        </w:rPr>
        <w:instrText xml:space="preserve"> HYPERLINK "https://vimeo.com/groups/110286/videos/29731046" </w:instrText>
      </w:r>
      <w:r w:rsidR="00A5597C">
        <w:fldChar w:fldCharType="separate"/>
      </w:r>
      <w:r w:rsidRPr="00DC48AB">
        <w:rPr>
          <w:rFonts w:asciiTheme="majorHAnsi" w:hAnsiTheme="majorHAnsi" w:cs="Tahoma"/>
          <w:sz w:val="20"/>
          <w:szCs w:val="20"/>
          <w:u w:val="single" w:color="0029FA"/>
          <w:lang w:val="sv-SE"/>
        </w:rPr>
        <w:t>https://vimeo.com/groups/110286/videos/29731046</w:t>
      </w:r>
      <w:r w:rsidR="00A5597C">
        <w:rPr>
          <w:rFonts w:asciiTheme="majorHAnsi" w:hAnsiTheme="majorHAnsi" w:cs="Tahoma"/>
          <w:sz w:val="20"/>
          <w:szCs w:val="20"/>
          <w:u w:val="single" w:color="0029FA"/>
          <w:lang w:val="sv-SE"/>
        </w:rPr>
        <w:fldChar w:fldCharType="end"/>
      </w:r>
      <w:r w:rsidR="00590C29">
        <w:rPr>
          <w:rFonts w:asciiTheme="majorHAnsi" w:hAnsiTheme="majorHAnsi" w:cs="Tahoma"/>
          <w:sz w:val="20"/>
          <w:szCs w:val="20"/>
          <w:lang w:val="sv-SE"/>
        </w:rPr>
        <w:t xml:space="preserve"> </w:t>
      </w:r>
      <w:proofErr w:type="gramStart"/>
      <w:r w:rsidR="002D6F4F">
        <w:rPr>
          <w:rFonts w:asciiTheme="majorHAnsi" w:hAnsiTheme="majorHAnsi" w:cs="Tahoma"/>
          <w:sz w:val="20"/>
          <w:szCs w:val="20"/>
          <w:lang w:val="sv-SE"/>
        </w:rPr>
        <w:t xml:space="preserve">&lt;&lt;ha filmen </w:t>
      </w:r>
      <w:proofErr w:type="spellStart"/>
      <w:r w:rsidR="002D6F4F">
        <w:rPr>
          <w:rFonts w:asciiTheme="majorHAnsi" w:hAnsiTheme="majorHAnsi" w:cs="Tahoma"/>
          <w:sz w:val="20"/>
          <w:szCs w:val="20"/>
          <w:lang w:val="sv-SE"/>
        </w:rPr>
        <w:t>embedded</w:t>
      </w:r>
      <w:proofErr w:type="spellEnd"/>
      <w:r w:rsidR="002D6F4F">
        <w:rPr>
          <w:rFonts w:asciiTheme="majorHAnsi" w:hAnsiTheme="majorHAnsi" w:cs="Tahoma"/>
          <w:sz w:val="20"/>
          <w:szCs w:val="20"/>
          <w:lang w:val="sv-SE"/>
        </w:rPr>
        <w:t xml:space="preserve"> så spelar från sidan&gt;&gt;</w:t>
      </w:r>
      <w:proofErr w:type="gramEnd"/>
    </w:p>
    <w:p w14:paraId="1528E707" w14:textId="77777777" w:rsidR="00DC48AB" w:rsidRDefault="00DC48AB" w:rsidP="00DF77A1">
      <w:pPr>
        <w:widowControl w:val="0"/>
        <w:autoSpaceDE w:val="0"/>
        <w:autoSpaceDN w:val="0"/>
        <w:adjustRightInd w:val="0"/>
        <w:rPr>
          <w:rFonts w:asciiTheme="majorHAnsi" w:hAnsiTheme="majorHAnsi" w:cs="Calibri"/>
          <w:sz w:val="20"/>
          <w:szCs w:val="20"/>
          <w:lang w:val="sv-SE"/>
        </w:rPr>
      </w:pPr>
    </w:p>
    <w:p w14:paraId="7BA3F1F0" w14:textId="292CA4FF" w:rsidR="00B145CB" w:rsidRPr="00E5164B" w:rsidRDefault="00B145CB" w:rsidP="00DF77A1">
      <w:pPr>
        <w:widowControl w:val="0"/>
        <w:autoSpaceDE w:val="0"/>
        <w:autoSpaceDN w:val="0"/>
        <w:adjustRightInd w:val="0"/>
        <w:rPr>
          <w:rFonts w:asciiTheme="majorHAnsi" w:hAnsiTheme="majorHAnsi" w:cs="Calibri"/>
          <w:b/>
          <w:sz w:val="20"/>
          <w:szCs w:val="20"/>
          <w:lang w:val="sv-SE"/>
        </w:rPr>
      </w:pPr>
      <w:r w:rsidRPr="00E5164B">
        <w:rPr>
          <w:rFonts w:asciiTheme="majorHAnsi" w:hAnsiTheme="majorHAnsi" w:cs="Calibri"/>
          <w:b/>
          <w:sz w:val="20"/>
          <w:szCs w:val="20"/>
          <w:lang w:val="sv-SE"/>
        </w:rPr>
        <w:t>GRUNDLÄGGANDE PROGRAMMERING</w:t>
      </w:r>
    </w:p>
    <w:p w14:paraId="7EE8057A" w14:textId="1591B5DD" w:rsidR="00B145CB" w:rsidRPr="00DC48AB" w:rsidRDefault="00B145CB" w:rsidP="00B145CB">
      <w:pPr>
        <w:rPr>
          <w:rFonts w:asciiTheme="majorHAnsi" w:hAnsiTheme="majorHAnsi"/>
          <w:sz w:val="20"/>
          <w:szCs w:val="20"/>
          <w:lang w:val="sv-SE"/>
        </w:rPr>
      </w:pPr>
      <w:r w:rsidRPr="00DC48AB">
        <w:rPr>
          <w:rFonts w:asciiTheme="majorHAnsi" w:hAnsiTheme="majorHAnsi"/>
          <w:sz w:val="20"/>
          <w:szCs w:val="20"/>
          <w:lang w:val="sv-SE"/>
        </w:rPr>
        <w:t xml:space="preserve">I programmet ingår tre </w:t>
      </w:r>
      <w:proofErr w:type="gramStart"/>
      <w:r w:rsidRPr="00DC48AB">
        <w:rPr>
          <w:rFonts w:asciiTheme="majorHAnsi" w:hAnsiTheme="majorHAnsi"/>
          <w:sz w:val="20"/>
          <w:szCs w:val="20"/>
          <w:lang w:val="sv-SE"/>
        </w:rPr>
        <w:t>programmeringskurser;</w:t>
      </w:r>
      <w:ins w:id="18" w:author="Lars Holmberg" w:date="2012-04-10T13:10:00Z">
        <w:r w:rsidR="00A5597C">
          <w:rPr>
            <w:rFonts w:asciiTheme="majorHAnsi" w:hAnsiTheme="majorHAnsi"/>
            <w:sz w:val="20"/>
            <w:szCs w:val="20"/>
            <w:lang w:val="sv-SE"/>
          </w:rPr>
          <w:t xml:space="preserve"> </w:t>
        </w:r>
      </w:ins>
      <w:r w:rsidRPr="00DC48AB">
        <w:rPr>
          <w:rFonts w:asciiTheme="majorHAnsi" w:hAnsiTheme="majorHAnsi"/>
          <w:sz w:val="20"/>
          <w:szCs w:val="20"/>
          <w:lang w:val="sv-SE"/>
        </w:rPr>
        <w:t xml:space="preserve"> första</w:t>
      </w:r>
      <w:proofErr w:type="gramEnd"/>
      <w:r w:rsidRPr="00DC48AB">
        <w:rPr>
          <w:rFonts w:asciiTheme="majorHAnsi" w:hAnsiTheme="majorHAnsi"/>
          <w:sz w:val="20"/>
          <w:szCs w:val="20"/>
          <w:lang w:val="sv-SE"/>
        </w:rPr>
        <w:t xml:space="preserve"> är introducerande, andra fokuserar på objektorienterad programmering och i den tredje gör vi mobila applikationer för </w:t>
      </w:r>
      <w:proofErr w:type="spellStart"/>
      <w:r w:rsidRPr="00DC48AB">
        <w:rPr>
          <w:rFonts w:asciiTheme="majorHAnsi" w:hAnsiTheme="majorHAnsi"/>
          <w:sz w:val="20"/>
          <w:szCs w:val="20"/>
          <w:lang w:val="sv-SE"/>
        </w:rPr>
        <w:t>Smartphones</w:t>
      </w:r>
      <w:proofErr w:type="spellEnd"/>
      <w:r w:rsidRPr="00DC48AB">
        <w:rPr>
          <w:rFonts w:asciiTheme="majorHAnsi" w:hAnsiTheme="majorHAnsi"/>
          <w:sz w:val="20"/>
          <w:szCs w:val="20"/>
          <w:lang w:val="sv-SE"/>
        </w:rPr>
        <w:t xml:space="preserve">. Målet med kurserna är att studenterna skall lära sig bygga prototyper som kan testas. Inom interaktionsdesign är det viktigt att testa och utvärdera sin design med tänkta användare för att på så vis utveckla en optimal slutprodukt. I kurserna arbetar vi med professionella verktyg som </w:t>
      </w:r>
      <w:proofErr w:type="spellStart"/>
      <w:r w:rsidRPr="00DC48AB">
        <w:rPr>
          <w:rFonts w:asciiTheme="majorHAnsi" w:hAnsiTheme="majorHAnsi"/>
          <w:sz w:val="20"/>
          <w:szCs w:val="20"/>
          <w:lang w:val="sv-SE"/>
        </w:rPr>
        <w:t>Eclipse</w:t>
      </w:r>
      <w:proofErr w:type="spellEnd"/>
      <w:r w:rsidRPr="00DC48AB">
        <w:rPr>
          <w:rFonts w:asciiTheme="majorHAnsi" w:hAnsiTheme="majorHAnsi"/>
          <w:sz w:val="20"/>
          <w:szCs w:val="20"/>
          <w:lang w:val="sv-SE"/>
        </w:rPr>
        <w:t xml:space="preserve">, programspråket Java samt projektmetoden SCRUM. En viktig del i utbildningen </w:t>
      </w:r>
      <w:ins w:id="19" w:author="Lars Holmberg" w:date="2012-04-10T12:03:00Z">
        <w:r w:rsidR="0013332D">
          <w:rPr>
            <w:rFonts w:asciiTheme="majorHAnsi" w:hAnsiTheme="majorHAnsi"/>
            <w:sz w:val="20"/>
            <w:szCs w:val="20"/>
            <w:lang w:val="sv-SE"/>
          </w:rPr>
          <w:t xml:space="preserve">som </w:t>
        </w:r>
        <w:proofErr w:type="spellStart"/>
        <w:r w:rsidR="0013332D">
          <w:rPr>
            <w:rFonts w:asciiTheme="majorHAnsi" w:hAnsiTheme="majorHAnsi"/>
            <w:sz w:val="20"/>
            <w:szCs w:val="20"/>
            <w:lang w:val="sv-SE"/>
          </w:rPr>
          <w:t>hehet</w:t>
        </w:r>
        <w:proofErr w:type="spellEnd"/>
        <w:r w:rsidR="0013332D">
          <w:rPr>
            <w:rFonts w:asciiTheme="majorHAnsi" w:hAnsiTheme="majorHAnsi"/>
            <w:sz w:val="20"/>
            <w:szCs w:val="20"/>
            <w:lang w:val="sv-SE"/>
          </w:rPr>
          <w:t xml:space="preserve"> </w:t>
        </w:r>
      </w:ins>
      <w:r w:rsidRPr="00DC48AB">
        <w:rPr>
          <w:rFonts w:asciiTheme="majorHAnsi" w:hAnsiTheme="majorHAnsi"/>
          <w:sz w:val="20"/>
          <w:szCs w:val="20"/>
          <w:lang w:val="sv-SE"/>
        </w:rPr>
        <w:t xml:space="preserve">är att lära studenterna metoder och verktyg som de förväntas kunna när de ger sig ut på arbetsmarknaden. </w:t>
      </w:r>
    </w:p>
    <w:p w14:paraId="2627121B" w14:textId="77777777" w:rsidR="00B145CB" w:rsidRPr="00DC48AB" w:rsidRDefault="00B145CB" w:rsidP="00B145CB">
      <w:pPr>
        <w:rPr>
          <w:rFonts w:asciiTheme="majorHAnsi" w:hAnsiTheme="majorHAnsi" w:cs="Tahoma"/>
          <w:sz w:val="20"/>
          <w:szCs w:val="20"/>
          <w:lang w:val="sv-SE"/>
        </w:rPr>
      </w:pPr>
    </w:p>
    <w:p w14:paraId="43EE6828" w14:textId="77777777" w:rsidR="00B145CB" w:rsidRPr="00DC48AB" w:rsidRDefault="00B145CB" w:rsidP="00B145CB">
      <w:pPr>
        <w:rPr>
          <w:rFonts w:asciiTheme="majorHAnsi" w:hAnsiTheme="majorHAnsi" w:cs="Tahoma"/>
          <w:sz w:val="20"/>
          <w:szCs w:val="20"/>
          <w:lang w:val="sv-SE"/>
        </w:rPr>
      </w:pPr>
      <w:r w:rsidRPr="00DC48AB">
        <w:rPr>
          <w:rFonts w:asciiTheme="majorHAnsi" w:hAnsiTheme="majorHAnsi" w:cs="Tahoma"/>
          <w:i/>
          <w:sz w:val="20"/>
          <w:szCs w:val="20"/>
          <w:lang w:val="sv-SE"/>
        </w:rPr>
        <w:t>Exempel på studentprojekt i kursen</w:t>
      </w:r>
      <w:r w:rsidRPr="00DC48AB">
        <w:rPr>
          <w:rFonts w:asciiTheme="majorHAnsi" w:hAnsiTheme="majorHAnsi" w:cs="Tahoma"/>
          <w:sz w:val="20"/>
          <w:szCs w:val="20"/>
          <w:lang w:val="sv-SE"/>
        </w:rPr>
        <w:t xml:space="preserve">: </w:t>
      </w:r>
    </w:p>
    <w:p w14:paraId="2C1E91E9" w14:textId="77777777" w:rsidR="00B145CB" w:rsidRPr="00DC48AB" w:rsidRDefault="00B145CB" w:rsidP="00B145CB">
      <w:pPr>
        <w:rPr>
          <w:rFonts w:asciiTheme="majorHAnsi" w:hAnsiTheme="majorHAnsi"/>
          <w:sz w:val="20"/>
          <w:szCs w:val="20"/>
          <w:lang w:val="sv-SE"/>
        </w:rPr>
      </w:pPr>
      <w:r w:rsidRPr="00DC48AB">
        <w:rPr>
          <w:rFonts w:asciiTheme="majorHAnsi" w:hAnsiTheme="majorHAnsi"/>
          <w:sz w:val="20"/>
          <w:szCs w:val="20"/>
          <w:lang w:val="sv-SE"/>
        </w:rPr>
        <w:t>En studentgrupp använde sig av data från Skånetrafiken för att göra en tidtabellsapplikation. Under utvecklingen testade de olika lösningar med personer som pendlar mycket vilket var den tänkta målgruppen.</w:t>
      </w:r>
    </w:p>
    <w:p w14:paraId="2BD06725" w14:textId="77777777" w:rsidR="00B145CB" w:rsidRPr="00DC48AB" w:rsidRDefault="00B145CB" w:rsidP="00B145CB">
      <w:pPr>
        <w:rPr>
          <w:rFonts w:asciiTheme="majorHAnsi" w:hAnsiTheme="majorHAnsi"/>
          <w:sz w:val="20"/>
          <w:szCs w:val="20"/>
          <w:lang w:val="sv-SE"/>
        </w:rPr>
      </w:pPr>
      <w:r w:rsidRPr="00DC48AB">
        <w:rPr>
          <w:rFonts w:asciiTheme="majorHAnsi" w:hAnsiTheme="majorHAnsi"/>
          <w:noProof/>
          <w:sz w:val="20"/>
          <w:szCs w:val="20"/>
          <w:lang w:val="sv-SE"/>
        </w:rPr>
        <w:drawing>
          <wp:inline distT="0" distB="0" distL="0" distR="0" wp14:anchorId="45D51E52" wp14:editId="1BF9171E">
            <wp:extent cx="1759585" cy="2051050"/>
            <wp:effectExtent l="0" t="0" r="0" b="6350"/>
            <wp:docPr id="2" name="Bildobjekt 2" descr="C:\Users\LarsRauer\Desktop\pf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sRauer\Desktop\pfi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59585" cy="2051050"/>
                    </a:xfrm>
                    <a:prstGeom prst="rect">
                      <a:avLst/>
                    </a:prstGeom>
                    <a:noFill/>
                    <a:ln>
                      <a:noFill/>
                    </a:ln>
                    <a:extLst>
                      <a:ext uri="{FAA26D3D-D897-4be2-8F04-BA451C77F1D7}">
                        <ma14:placeholder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7511C590" w14:textId="77777777" w:rsidR="00B145CB" w:rsidRPr="00DC48AB" w:rsidRDefault="00B145CB" w:rsidP="00B145CB">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i/>
          <w:sz w:val="20"/>
          <w:szCs w:val="20"/>
          <w:lang w:val="sv-SE"/>
        </w:rPr>
        <w:t xml:space="preserve">Figur 1: Den slutliga applikationen öppnas på användarens dator desktop.  Applikationen uppdateras automatiskt med bussavgångar från Skånetrafiken, samt att man kan söka efter en specifik rutt. </w:t>
      </w:r>
      <w:r w:rsidRPr="00DC48AB">
        <w:rPr>
          <w:rFonts w:asciiTheme="majorHAnsi" w:hAnsiTheme="majorHAnsi" w:cs="Calibri"/>
          <w:sz w:val="20"/>
          <w:szCs w:val="20"/>
          <w:highlight w:val="yellow"/>
          <w:lang w:val="sv-SE"/>
        </w:rPr>
        <w:t>Ha bild där den visas i en desktop?</w:t>
      </w:r>
    </w:p>
    <w:p w14:paraId="3DF89FE2" w14:textId="77777777" w:rsidR="00B145CB" w:rsidRDefault="00B145CB" w:rsidP="00DF77A1">
      <w:pPr>
        <w:widowControl w:val="0"/>
        <w:autoSpaceDE w:val="0"/>
        <w:autoSpaceDN w:val="0"/>
        <w:adjustRightInd w:val="0"/>
        <w:rPr>
          <w:rFonts w:asciiTheme="majorHAnsi" w:hAnsiTheme="majorHAnsi" w:cs="Calibri"/>
          <w:sz w:val="20"/>
          <w:szCs w:val="20"/>
          <w:lang w:val="sv-SE"/>
        </w:rPr>
      </w:pPr>
    </w:p>
    <w:p w14:paraId="30C284C8" w14:textId="316CC4B3" w:rsidR="00B145CB" w:rsidRPr="00E5164B" w:rsidRDefault="00B145CB" w:rsidP="00DF77A1">
      <w:pPr>
        <w:widowControl w:val="0"/>
        <w:autoSpaceDE w:val="0"/>
        <w:autoSpaceDN w:val="0"/>
        <w:adjustRightInd w:val="0"/>
        <w:rPr>
          <w:rFonts w:asciiTheme="majorHAnsi" w:hAnsiTheme="majorHAnsi" w:cs="Calibri"/>
          <w:b/>
          <w:sz w:val="20"/>
          <w:szCs w:val="20"/>
          <w:lang w:val="sv-SE"/>
        </w:rPr>
      </w:pPr>
      <w:r w:rsidRPr="00E5164B">
        <w:rPr>
          <w:rFonts w:asciiTheme="majorHAnsi" w:hAnsiTheme="majorHAnsi" w:cs="Calibri"/>
          <w:b/>
          <w:sz w:val="20"/>
          <w:szCs w:val="20"/>
          <w:lang w:val="sv-SE"/>
        </w:rPr>
        <w:t>TEORETISK FÖRANKRING</w:t>
      </w:r>
    </w:p>
    <w:p w14:paraId="67B4DA25" w14:textId="40BB4583" w:rsidR="00C37100" w:rsidRPr="00DC48AB" w:rsidRDefault="005C2405" w:rsidP="00DF77A1">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cs="Calibri"/>
          <w:sz w:val="20"/>
          <w:szCs w:val="20"/>
          <w:lang w:val="sv-SE"/>
        </w:rPr>
        <w:t>Kursen</w:t>
      </w:r>
      <w:r w:rsidR="00C37100" w:rsidRPr="00DC48AB">
        <w:rPr>
          <w:rFonts w:asciiTheme="majorHAnsi" w:hAnsiTheme="majorHAnsi" w:cs="Calibri"/>
          <w:sz w:val="20"/>
          <w:szCs w:val="20"/>
          <w:lang w:val="sv-SE"/>
        </w:rPr>
        <w:t xml:space="preserve"> Forskning i Interaktionsdesign 1 har förhållandet mellan Interaktionsdesign och Vetenskapsteori som ämne. Vetenskapsteori är en disciplin som många inte </w:t>
      </w:r>
      <w:r w:rsidR="00D025ED" w:rsidRPr="00DC48AB">
        <w:rPr>
          <w:rFonts w:asciiTheme="majorHAnsi" w:hAnsiTheme="majorHAnsi" w:cs="Calibri"/>
          <w:sz w:val="20"/>
          <w:szCs w:val="20"/>
          <w:lang w:val="sv-SE"/>
        </w:rPr>
        <w:t>direkt kopplar till designämnen</w:t>
      </w:r>
      <w:r w:rsidR="00C37100" w:rsidRPr="00DC48AB">
        <w:rPr>
          <w:rFonts w:asciiTheme="majorHAnsi" w:hAnsiTheme="majorHAnsi" w:cs="Calibri"/>
          <w:sz w:val="20"/>
          <w:szCs w:val="20"/>
          <w:lang w:val="sv-SE"/>
        </w:rPr>
        <w:t xml:space="preserve">, men är av stort värde </w:t>
      </w:r>
      <w:r w:rsidR="00C37100" w:rsidRPr="00DC48AB">
        <w:rPr>
          <w:rFonts w:asciiTheme="majorHAnsi" w:hAnsiTheme="majorHAnsi" w:cs="Calibri"/>
          <w:sz w:val="20"/>
          <w:szCs w:val="20"/>
          <w:lang w:val="sv-SE"/>
        </w:rPr>
        <w:lastRenderedPageBreak/>
        <w:t>för interaktionsde</w:t>
      </w:r>
      <w:r w:rsidR="00D025ED" w:rsidRPr="00DC48AB">
        <w:rPr>
          <w:rFonts w:asciiTheme="majorHAnsi" w:hAnsiTheme="majorHAnsi" w:cs="Calibri"/>
          <w:sz w:val="20"/>
          <w:szCs w:val="20"/>
          <w:lang w:val="sv-SE"/>
        </w:rPr>
        <w:t>signer</w:t>
      </w:r>
      <w:r w:rsidR="00C37100" w:rsidRPr="00DC48AB">
        <w:rPr>
          <w:rFonts w:asciiTheme="majorHAnsi" w:hAnsiTheme="majorHAnsi" w:cs="Calibri"/>
          <w:sz w:val="20"/>
          <w:szCs w:val="20"/>
          <w:lang w:val="sv-SE"/>
        </w:rPr>
        <w:t xml:space="preserve">, inte bara </w:t>
      </w:r>
      <w:del w:id="20" w:author="Lars Holmberg" w:date="2012-04-10T12:04:00Z">
        <w:r w:rsidR="00C37100" w:rsidRPr="00DC48AB" w:rsidDel="0013332D">
          <w:rPr>
            <w:rFonts w:asciiTheme="majorHAnsi" w:hAnsiTheme="majorHAnsi" w:cs="Calibri"/>
            <w:sz w:val="20"/>
            <w:szCs w:val="20"/>
            <w:lang w:val="sv-SE"/>
          </w:rPr>
          <w:delText xml:space="preserve">från </w:delText>
        </w:r>
      </w:del>
      <w:ins w:id="21" w:author="Lars Holmberg" w:date="2012-04-10T12:04:00Z">
        <w:r w:rsidR="0013332D" w:rsidRPr="00DC48AB">
          <w:rPr>
            <w:rFonts w:asciiTheme="majorHAnsi" w:hAnsiTheme="majorHAnsi" w:cs="Calibri"/>
            <w:sz w:val="20"/>
            <w:szCs w:val="20"/>
            <w:lang w:val="sv-SE"/>
          </w:rPr>
          <w:t>f</w:t>
        </w:r>
        <w:r w:rsidR="0013332D">
          <w:rPr>
            <w:rFonts w:asciiTheme="majorHAnsi" w:hAnsiTheme="majorHAnsi" w:cs="Calibri"/>
            <w:sz w:val="20"/>
            <w:szCs w:val="20"/>
            <w:lang w:val="sv-SE"/>
          </w:rPr>
          <w:t>ör en eventuell framtida</w:t>
        </w:r>
        <w:r w:rsidR="0013332D" w:rsidRPr="00DC48AB">
          <w:rPr>
            <w:rFonts w:asciiTheme="majorHAnsi" w:hAnsiTheme="majorHAnsi" w:cs="Calibri"/>
            <w:sz w:val="20"/>
            <w:szCs w:val="20"/>
            <w:lang w:val="sv-SE"/>
          </w:rPr>
          <w:t xml:space="preserve"> </w:t>
        </w:r>
      </w:ins>
      <w:del w:id="22" w:author="Lars Holmberg" w:date="2012-04-10T12:04:00Z">
        <w:r w:rsidR="00C37100" w:rsidRPr="00DC48AB" w:rsidDel="0013332D">
          <w:rPr>
            <w:rFonts w:asciiTheme="majorHAnsi" w:hAnsiTheme="majorHAnsi" w:cs="Calibri"/>
            <w:sz w:val="20"/>
            <w:szCs w:val="20"/>
            <w:lang w:val="sv-SE"/>
          </w:rPr>
          <w:delText xml:space="preserve">ett </w:delText>
        </w:r>
      </w:del>
      <w:r w:rsidR="00C37100" w:rsidRPr="00DC48AB">
        <w:rPr>
          <w:rFonts w:asciiTheme="majorHAnsi" w:hAnsiTheme="majorHAnsi" w:cs="Calibri"/>
          <w:sz w:val="20"/>
          <w:szCs w:val="20"/>
          <w:lang w:val="sv-SE"/>
        </w:rPr>
        <w:t>akadem</w:t>
      </w:r>
      <w:r w:rsidR="00D025ED" w:rsidRPr="00DC48AB">
        <w:rPr>
          <w:rFonts w:asciiTheme="majorHAnsi" w:hAnsiTheme="majorHAnsi" w:cs="Calibri"/>
          <w:sz w:val="20"/>
          <w:szCs w:val="20"/>
          <w:lang w:val="sv-SE"/>
        </w:rPr>
        <w:t>isk</w:t>
      </w:r>
      <w:del w:id="23" w:author="Lars Holmberg" w:date="2012-04-10T12:04:00Z">
        <w:r w:rsidR="00D025ED" w:rsidRPr="00DC48AB" w:rsidDel="0013332D">
          <w:rPr>
            <w:rFonts w:asciiTheme="majorHAnsi" w:hAnsiTheme="majorHAnsi" w:cs="Calibri"/>
            <w:sz w:val="20"/>
            <w:szCs w:val="20"/>
            <w:lang w:val="sv-SE"/>
          </w:rPr>
          <w:delText>t</w:delText>
        </w:r>
      </w:del>
      <w:r w:rsidR="00D025ED" w:rsidRPr="00DC48AB">
        <w:rPr>
          <w:rFonts w:asciiTheme="majorHAnsi" w:hAnsiTheme="majorHAnsi" w:cs="Calibri"/>
          <w:sz w:val="20"/>
          <w:szCs w:val="20"/>
          <w:lang w:val="sv-SE"/>
        </w:rPr>
        <w:t xml:space="preserve"> </w:t>
      </w:r>
      <w:ins w:id="24" w:author="Lars Holmberg" w:date="2012-04-10T12:04:00Z">
        <w:r w:rsidR="0013332D">
          <w:rPr>
            <w:rFonts w:asciiTheme="majorHAnsi" w:hAnsiTheme="majorHAnsi" w:cs="Calibri"/>
            <w:sz w:val="20"/>
            <w:szCs w:val="20"/>
            <w:lang w:val="sv-SE"/>
          </w:rPr>
          <w:t>karriär</w:t>
        </w:r>
      </w:ins>
      <w:del w:id="25" w:author="Lars Holmberg" w:date="2012-04-10T12:04:00Z">
        <w:r w:rsidR="00D025ED" w:rsidRPr="00DC48AB" w:rsidDel="0013332D">
          <w:rPr>
            <w:rFonts w:asciiTheme="majorHAnsi" w:hAnsiTheme="majorHAnsi" w:cs="Calibri"/>
            <w:sz w:val="20"/>
            <w:szCs w:val="20"/>
            <w:lang w:val="sv-SE"/>
          </w:rPr>
          <w:delText>perspektiv</w:delText>
        </w:r>
      </w:del>
      <w:r w:rsidR="00D025ED" w:rsidRPr="00DC48AB">
        <w:rPr>
          <w:rFonts w:asciiTheme="majorHAnsi" w:hAnsiTheme="majorHAnsi" w:cs="Calibri"/>
          <w:sz w:val="20"/>
          <w:szCs w:val="20"/>
          <w:lang w:val="sv-SE"/>
        </w:rPr>
        <w:t>, utan även för en professionell karriär</w:t>
      </w:r>
      <w:r w:rsidR="00C37100" w:rsidRPr="00DC48AB">
        <w:rPr>
          <w:rFonts w:asciiTheme="majorHAnsi" w:hAnsiTheme="majorHAnsi" w:cs="Calibri"/>
          <w:sz w:val="20"/>
          <w:szCs w:val="20"/>
          <w:lang w:val="sv-SE"/>
        </w:rPr>
        <w:t>. Att förhålla sig akademiskt till sin utbildning är självklart på en högskola. Men även rent professionellt är kunskapsprocesserna inom interaktionsdesign av betydelse. På kursen förhåller vi oss till den nuvarande forskningsfronten inom interaktionsdesign. Studente</w:t>
      </w:r>
      <w:r w:rsidR="00590C29">
        <w:rPr>
          <w:rFonts w:asciiTheme="majorHAnsi" w:hAnsiTheme="majorHAnsi" w:cs="Calibri"/>
          <w:sz w:val="20"/>
          <w:szCs w:val="20"/>
          <w:lang w:val="sv-SE"/>
        </w:rPr>
        <w:t xml:space="preserve">rna läser artiklar, analyserar </w:t>
      </w:r>
      <w:r w:rsidR="00C37100" w:rsidRPr="00DC48AB">
        <w:rPr>
          <w:rFonts w:asciiTheme="majorHAnsi" w:hAnsiTheme="majorHAnsi" w:cs="Calibri"/>
          <w:sz w:val="20"/>
          <w:szCs w:val="20"/>
          <w:lang w:val="sv-SE"/>
        </w:rPr>
        <w:t>designexempel, metodfrågor och underliggande resonemang av vikt för utveckling av interaktiva artefakter samt skriver egna essäer inom området. Allt detta är stöd för att själv sätta upp, organisera och driva designprojekt.</w:t>
      </w:r>
    </w:p>
    <w:p w14:paraId="2021AC90" w14:textId="77777777" w:rsidR="00C37100" w:rsidRPr="00DC48AB" w:rsidRDefault="00C37100" w:rsidP="00DF77A1">
      <w:pPr>
        <w:widowControl w:val="0"/>
        <w:autoSpaceDE w:val="0"/>
        <w:autoSpaceDN w:val="0"/>
        <w:adjustRightInd w:val="0"/>
        <w:rPr>
          <w:rFonts w:asciiTheme="majorHAnsi" w:hAnsiTheme="majorHAnsi" w:cs="Calibri"/>
          <w:sz w:val="20"/>
          <w:szCs w:val="20"/>
          <w:lang w:val="sv-SE"/>
        </w:rPr>
      </w:pPr>
      <w:r w:rsidRPr="00DC48AB">
        <w:rPr>
          <w:rFonts w:asciiTheme="majorHAnsi" w:hAnsiTheme="majorHAnsi" w:cs="Calibri"/>
          <w:sz w:val="20"/>
          <w:szCs w:val="20"/>
          <w:lang w:val="sv-SE"/>
        </w:rPr>
        <w:t> </w:t>
      </w:r>
    </w:p>
    <w:p w14:paraId="04D52A73" w14:textId="4999F29C" w:rsidR="00083C57" w:rsidRPr="00E5164B" w:rsidRDefault="00337EF6" w:rsidP="00E5164B">
      <w:pPr>
        <w:widowControl w:val="0"/>
        <w:autoSpaceDE w:val="0"/>
        <w:autoSpaceDN w:val="0"/>
        <w:adjustRightInd w:val="0"/>
        <w:rPr>
          <w:rFonts w:asciiTheme="majorHAnsi" w:hAnsiTheme="majorHAnsi" w:cs="Calibri"/>
          <w:sz w:val="20"/>
          <w:szCs w:val="20"/>
          <w:lang w:val="sv-SE"/>
        </w:rPr>
      </w:pPr>
      <w:r>
        <w:rPr>
          <w:rFonts w:asciiTheme="majorHAnsi" w:hAnsiTheme="majorHAnsi" w:cs="Calibri"/>
          <w:sz w:val="20"/>
          <w:szCs w:val="20"/>
          <w:lang w:val="sv-SE"/>
        </w:rPr>
        <w:t>&lt;&lt;</w:t>
      </w:r>
      <w:r w:rsidR="00C37100" w:rsidRPr="00DC48AB">
        <w:rPr>
          <w:rFonts w:asciiTheme="majorHAnsi" w:hAnsiTheme="majorHAnsi" w:cs="Calibri"/>
          <w:sz w:val="20"/>
          <w:szCs w:val="20"/>
          <w:lang w:val="sv-SE"/>
        </w:rPr>
        <w:t xml:space="preserve">Som exempel hade </w:t>
      </w:r>
      <w:r>
        <w:rPr>
          <w:rFonts w:asciiTheme="majorHAnsi" w:hAnsiTheme="majorHAnsi" w:cs="Calibri"/>
          <w:sz w:val="20"/>
          <w:szCs w:val="20"/>
          <w:lang w:val="sv-SE"/>
        </w:rPr>
        <w:t>Per Linde</w:t>
      </w:r>
      <w:r w:rsidR="00C37100" w:rsidRPr="00DC48AB">
        <w:rPr>
          <w:rFonts w:asciiTheme="majorHAnsi" w:hAnsiTheme="majorHAnsi" w:cs="Calibri"/>
          <w:sz w:val="20"/>
          <w:szCs w:val="20"/>
          <w:lang w:val="sv-SE"/>
        </w:rPr>
        <w:t xml:space="preserve"> tänkt att </w:t>
      </w:r>
      <w:r>
        <w:rPr>
          <w:rFonts w:asciiTheme="majorHAnsi" w:hAnsiTheme="majorHAnsi" w:cs="Calibri"/>
          <w:sz w:val="20"/>
          <w:szCs w:val="20"/>
          <w:lang w:val="sv-SE"/>
        </w:rPr>
        <w:t>vi frågar</w:t>
      </w:r>
      <w:r w:rsidR="00D81B5D" w:rsidRPr="00DC48AB">
        <w:rPr>
          <w:rFonts w:asciiTheme="majorHAnsi" w:hAnsiTheme="majorHAnsi" w:cs="Calibri"/>
          <w:sz w:val="20"/>
          <w:szCs w:val="20"/>
          <w:lang w:val="sv-SE"/>
        </w:rPr>
        <w:t xml:space="preserve">, i fallande ordning: </w:t>
      </w:r>
      <w:r w:rsidR="00C37100" w:rsidRPr="00DC48AB">
        <w:rPr>
          <w:rFonts w:asciiTheme="majorHAnsi" w:hAnsiTheme="majorHAnsi" w:cs="Calibri"/>
          <w:sz w:val="20"/>
          <w:szCs w:val="20"/>
          <w:lang w:val="sv-SE"/>
        </w:rPr>
        <w:t>Anders Larm</w:t>
      </w:r>
      <w:r w:rsidR="00D81B5D" w:rsidRPr="00DC48AB">
        <w:rPr>
          <w:rFonts w:asciiTheme="majorHAnsi" w:hAnsiTheme="majorHAnsi" w:cs="Calibri"/>
          <w:sz w:val="20"/>
          <w:szCs w:val="20"/>
          <w:lang w:val="sv-SE"/>
        </w:rPr>
        <w:t xml:space="preserve">, </w:t>
      </w:r>
      <w:r w:rsidR="00C37100" w:rsidRPr="00DC48AB">
        <w:rPr>
          <w:rFonts w:asciiTheme="majorHAnsi" w:hAnsiTheme="majorHAnsi" w:cs="Calibri"/>
          <w:sz w:val="20"/>
          <w:szCs w:val="20"/>
          <w:lang w:val="sv-SE"/>
        </w:rPr>
        <w:t>Liv Clark</w:t>
      </w:r>
      <w:r w:rsidR="00D81B5D" w:rsidRPr="00DC48AB">
        <w:rPr>
          <w:rFonts w:asciiTheme="majorHAnsi" w:hAnsiTheme="majorHAnsi" w:cs="Calibri"/>
          <w:sz w:val="20"/>
          <w:szCs w:val="20"/>
          <w:lang w:val="sv-SE"/>
        </w:rPr>
        <w:t xml:space="preserve">, </w:t>
      </w:r>
      <w:r w:rsidR="00C37100" w:rsidRPr="00DC48AB">
        <w:rPr>
          <w:rFonts w:asciiTheme="majorHAnsi" w:hAnsiTheme="majorHAnsi" w:cs="Calibri"/>
          <w:sz w:val="20"/>
          <w:szCs w:val="20"/>
          <w:lang w:val="sv-SE"/>
        </w:rPr>
        <w:t>Petter Lundahl</w:t>
      </w:r>
      <w:r>
        <w:rPr>
          <w:rFonts w:asciiTheme="majorHAnsi" w:hAnsiTheme="majorHAnsi" w:cs="Calibri"/>
          <w:sz w:val="20"/>
          <w:szCs w:val="20"/>
          <w:lang w:val="sv-SE"/>
        </w:rPr>
        <w:t xml:space="preserve"> om text exempel att ladda ner&gt;&gt;</w:t>
      </w:r>
    </w:p>
    <w:p w14:paraId="65ED7203" w14:textId="77777777" w:rsidR="00450329" w:rsidRPr="00DC48AB" w:rsidRDefault="00450329" w:rsidP="00E5164B">
      <w:pPr>
        <w:pStyle w:val="Rubrik2"/>
        <w:rPr>
          <w:lang w:val="sv-SE"/>
        </w:rPr>
      </w:pPr>
      <w:r w:rsidRPr="00DC48AB">
        <w:rPr>
          <w:lang w:val="sv-SE"/>
        </w:rPr>
        <w:t>Studera utomlands eller valbara kurser hemma </w:t>
      </w:r>
    </w:p>
    <w:p w14:paraId="613BB847" w14:textId="1E913A55" w:rsidR="00450329" w:rsidRPr="00DC48AB" w:rsidRDefault="00450329" w:rsidP="00DF77A1">
      <w:pPr>
        <w:pStyle w:val="Normalwebb"/>
        <w:spacing w:before="0" w:beforeAutospacing="0" w:after="0" w:afterAutospacing="0"/>
        <w:textAlignment w:val="baseline"/>
        <w:rPr>
          <w:rFonts w:asciiTheme="majorHAnsi" w:hAnsiTheme="majorHAnsi" w:cs="Arial"/>
          <w:lang w:val="sv-SE"/>
        </w:rPr>
      </w:pPr>
      <w:r w:rsidRPr="00DC48AB">
        <w:rPr>
          <w:rFonts w:asciiTheme="majorHAnsi" w:hAnsiTheme="majorHAnsi" w:cs="Arial"/>
          <w:lang w:val="sv-SE"/>
        </w:rPr>
        <w:t>Om du vill kan du studera utomlands termin 5. Institutionen Konst, kultur och kommunikation (K3) och Malmö högskola har avtal med ett flertal universitet över hela världen.</w:t>
      </w:r>
      <w:r w:rsidRPr="00DC48AB">
        <w:rPr>
          <w:rStyle w:val="apple-converted-space"/>
          <w:rFonts w:asciiTheme="majorHAnsi" w:hAnsiTheme="majorHAnsi" w:cs="Arial"/>
          <w:lang w:val="sv-SE"/>
        </w:rPr>
        <w:t> </w:t>
      </w:r>
      <w:r w:rsidRPr="00DC48AB">
        <w:rPr>
          <w:rFonts w:asciiTheme="majorHAnsi" w:hAnsiTheme="majorHAnsi" w:cs="Arial"/>
          <w:lang w:val="sv-SE"/>
        </w:rPr>
        <w:br/>
      </w:r>
      <w:r w:rsidR="006335D5">
        <w:fldChar w:fldCharType="begin"/>
      </w:r>
      <w:r w:rsidR="006335D5" w:rsidRPr="006335D5">
        <w:rPr>
          <w:lang w:val="sv-SE"/>
          <w:rPrChange w:id="26" w:author="Lars Holmberg" w:date="2012-04-10T11:53:00Z">
            <w:rPr/>
          </w:rPrChange>
        </w:rPr>
        <w:instrText xml:space="preserve"> HYPERLINK "http://mah.se/Ar-student/Studera-utomlands/Studier-utomlands/Vart-kan-jag-aka/Studera-utomlands-KS1/" </w:instrText>
      </w:r>
      <w:r w:rsidR="006335D5">
        <w:fldChar w:fldCharType="separate"/>
      </w:r>
      <w:r w:rsidRPr="00DC48AB">
        <w:rPr>
          <w:rStyle w:val="Hyperlnk"/>
          <w:rFonts w:asciiTheme="majorHAnsi" w:hAnsiTheme="majorHAnsi" w:cs="Arial"/>
          <w:color w:val="auto"/>
          <w:bdr w:val="none" w:sz="0" w:space="0" w:color="auto" w:frame="1"/>
          <w:lang w:val="sv-SE"/>
        </w:rPr>
        <w:t>Läs mer om vilka länder och universitet du kan söka till</w:t>
      </w:r>
      <w:r w:rsidRPr="00DC48AB">
        <w:rPr>
          <w:rFonts w:asciiTheme="majorHAnsi" w:hAnsiTheme="majorHAnsi" w:cs="Arial"/>
          <w:u w:val="single"/>
          <w:bdr w:val="none" w:sz="0" w:space="0" w:color="auto" w:frame="1"/>
          <w:lang w:val="sv-SE"/>
        </w:rPr>
        <w:br/>
      </w:r>
      <w:r w:rsidR="006335D5">
        <w:rPr>
          <w:rFonts w:asciiTheme="majorHAnsi" w:hAnsiTheme="majorHAnsi" w:cs="Arial"/>
          <w:u w:val="single"/>
          <w:bdr w:val="none" w:sz="0" w:space="0" w:color="auto" w:frame="1"/>
          <w:lang w:val="sv-SE"/>
        </w:rPr>
        <w:fldChar w:fldCharType="end"/>
      </w:r>
      <w:r w:rsidRPr="00DC48AB">
        <w:rPr>
          <w:rFonts w:asciiTheme="majorHAnsi" w:hAnsiTheme="majorHAnsi" w:cs="Arial"/>
          <w:lang w:val="sv-SE"/>
        </w:rPr>
        <w:br/>
        <w:t>Vill du inte åka utomlands är alternativet att du väljer en eller flera av K3s valbara kurser</w:t>
      </w:r>
      <w:r w:rsidR="00083C57" w:rsidRPr="00DC48AB">
        <w:rPr>
          <w:rFonts w:asciiTheme="majorHAnsi" w:hAnsiTheme="majorHAnsi" w:cs="Arial"/>
          <w:lang w:val="sv-SE"/>
        </w:rPr>
        <w:t xml:space="preserve"> </w:t>
      </w:r>
      <w:ins w:id="27" w:author="Lars Holmberg" w:date="2012-04-10T12:05:00Z">
        <w:r w:rsidR="0013332D">
          <w:rPr>
            <w:rFonts w:asciiTheme="majorHAnsi" w:hAnsiTheme="majorHAnsi" w:cs="Arial"/>
            <w:lang w:val="sv-SE"/>
          </w:rPr>
          <w:t xml:space="preserve">eller kurser på andra </w:t>
        </w:r>
      </w:ins>
      <w:ins w:id="28" w:author="Lars Holmberg" w:date="2012-04-10T12:06:00Z">
        <w:r w:rsidR="0013332D">
          <w:rPr>
            <w:rFonts w:asciiTheme="majorHAnsi" w:hAnsiTheme="majorHAnsi" w:cs="Arial"/>
            <w:lang w:val="sv-SE"/>
          </w:rPr>
          <w:t>u</w:t>
        </w:r>
      </w:ins>
      <w:ins w:id="29" w:author="Lars Holmberg" w:date="2012-04-10T12:05:00Z">
        <w:r w:rsidR="0013332D">
          <w:rPr>
            <w:rFonts w:asciiTheme="majorHAnsi" w:hAnsiTheme="majorHAnsi" w:cs="Arial"/>
            <w:lang w:val="sv-SE"/>
          </w:rPr>
          <w:t>niversitet</w:t>
        </w:r>
      </w:ins>
      <w:ins w:id="30" w:author="Lars Holmberg" w:date="2012-04-10T12:06:00Z">
        <w:r w:rsidR="0013332D">
          <w:rPr>
            <w:rFonts w:asciiTheme="majorHAnsi" w:hAnsiTheme="majorHAnsi" w:cs="Arial"/>
            <w:lang w:val="sv-SE"/>
          </w:rPr>
          <w:t>/högskolor</w:t>
        </w:r>
      </w:ins>
      <w:ins w:id="31" w:author="Lars Holmberg" w:date="2012-04-10T13:10:00Z">
        <w:r w:rsidR="00A5597C">
          <w:rPr>
            <w:rFonts w:asciiTheme="majorHAnsi" w:hAnsiTheme="majorHAnsi" w:cs="Arial"/>
            <w:lang w:val="sv-SE"/>
          </w:rPr>
          <w:t xml:space="preserve"> i S</w:t>
        </w:r>
        <w:bookmarkStart w:id="32" w:name="_GoBack"/>
        <w:bookmarkEnd w:id="32"/>
        <w:r w:rsidR="00A5597C">
          <w:rPr>
            <w:rFonts w:asciiTheme="majorHAnsi" w:hAnsiTheme="majorHAnsi" w:cs="Arial"/>
            <w:lang w:val="sv-SE"/>
          </w:rPr>
          <w:t>verige</w:t>
        </w:r>
      </w:ins>
      <w:ins w:id="33" w:author="Lars Holmberg" w:date="2012-04-10T12:05:00Z">
        <w:r w:rsidR="0013332D">
          <w:rPr>
            <w:rFonts w:asciiTheme="majorHAnsi" w:hAnsiTheme="majorHAnsi" w:cs="Arial"/>
            <w:lang w:val="sv-SE"/>
          </w:rPr>
          <w:t xml:space="preserve"> </w:t>
        </w:r>
      </w:ins>
      <w:r w:rsidR="00083C57" w:rsidRPr="00DC48AB">
        <w:rPr>
          <w:rFonts w:asciiTheme="majorHAnsi" w:hAnsiTheme="majorHAnsi" w:cs="Arial"/>
          <w:lang w:val="sv-SE"/>
        </w:rPr>
        <w:t>under termin 5</w:t>
      </w:r>
      <w:r w:rsidRPr="00DC48AB">
        <w:rPr>
          <w:rFonts w:asciiTheme="majorHAnsi" w:hAnsiTheme="majorHAnsi" w:cs="Arial"/>
          <w:lang w:val="sv-SE"/>
        </w:rPr>
        <w:t>. De valbara kurserna ges även för gästande studenter och är därför på engelska.</w:t>
      </w:r>
    </w:p>
    <w:p w14:paraId="4B196345" w14:textId="77777777" w:rsidR="00450329" w:rsidRPr="00DC48AB" w:rsidRDefault="00450329" w:rsidP="00E5164B">
      <w:pPr>
        <w:pStyle w:val="Rubrik2"/>
        <w:rPr>
          <w:lang w:val="sv-SE"/>
        </w:rPr>
      </w:pPr>
      <w:r w:rsidRPr="00DC48AB">
        <w:rPr>
          <w:lang w:val="sv-SE"/>
        </w:rPr>
        <w:t>Examensprojekt</w:t>
      </w:r>
    </w:p>
    <w:p w14:paraId="280221FD" w14:textId="77777777" w:rsidR="00450329" w:rsidRPr="00DC48AB" w:rsidRDefault="00450329" w:rsidP="00DF77A1">
      <w:pPr>
        <w:pStyle w:val="Normalwebb"/>
        <w:spacing w:before="0" w:beforeAutospacing="0" w:after="0" w:afterAutospacing="0"/>
        <w:textAlignment w:val="baseline"/>
        <w:rPr>
          <w:rFonts w:asciiTheme="majorHAnsi" w:hAnsiTheme="majorHAnsi" w:cs="Arial"/>
          <w:lang w:val="sv-SE"/>
        </w:rPr>
      </w:pPr>
      <w:r w:rsidRPr="00DC48AB">
        <w:rPr>
          <w:rFonts w:asciiTheme="majorHAnsi" w:hAnsiTheme="majorHAnsi" w:cs="Arial"/>
          <w:lang w:val="sv-SE"/>
        </w:rPr>
        <w:t xml:space="preserve">Den sista terminen utgörs av ett examensarbete </w:t>
      </w:r>
      <w:r w:rsidR="00626C87" w:rsidRPr="00DC48AB">
        <w:rPr>
          <w:rFonts w:asciiTheme="majorHAnsi" w:hAnsiTheme="majorHAnsi" w:cs="Arial"/>
          <w:lang w:val="sv-SE"/>
        </w:rPr>
        <w:t xml:space="preserve">var syfte är att ge dig en teoretisk och praktisk fördjupning inom interaktionsdesign. Du kommer att genomföra ett större självständigt arbete vars innehåll och kvalitet motsvarar ingångsnivå för magisterstudier eller professionell yrkeskarriär. </w:t>
      </w:r>
    </w:p>
    <w:p w14:paraId="31F21CC0" w14:textId="457F99D0" w:rsidR="00CA012D" w:rsidRDefault="00DF7A5B" w:rsidP="00DF77A1">
      <w:pPr>
        <w:pStyle w:val="Normalwebb"/>
        <w:spacing w:before="0" w:beforeAutospacing="0" w:after="0" w:afterAutospacing="0"/>
        <w:textAlignment w:val="baseline"/>
        <w:rPr>
          <w:ins w:id="34" w:author="Lars Holmberg" w:date="2012-04-10T12:06:00Z"/>
          <w:rFonts w:asciiTheme="majorHAnsi" w:hAnsiTheme="majorHAnsi" w:cs="Arial"/>
          <w:lang w:val="sv-SE"/>
        </w:rPr>
      </w:pPr>
      <w:ins w:id="35" w:author="Lars Holmberg" w:date="2012-04-10T12:06:00Z">
        <w:r>
          <w:rPr>
            <w:rFonts w:asciiTheme="majorHAnsi" w:hAnsiTheme="majorHAnsi" w:cs="Arial"/>
            <w:lang w:val="sv-SE"/>
          </w:rPr>
          <w:t>Exempel här</w:t>
        </w:r>
        <w:proofErr w:type="gramStart"/>
        <w:r>
          <w:rPr>
            <w:rFonts w:asciiTheme="majorHAnsi" w:hAnsiTheme="majorHAnsi" w:cs="Arial"/>
            <w:lang w:val="sv-SE"/>
          </w:rPr>
          <w:t>?????</w:t>
        </w:r>
        <w:proofErr w:type="gramEnd"/>
      </w:ins>
    </w:p>
    <w:p w14:paraId="6B7BDE04" w14:textId="77777777" w:rsidR="00AC2AB7" w:rsidRPr="00DC48AB" w:rsidRDefault="00AC2AB7" w:rsidP="00DF77A1">
      <w:pPr>
        <w:pStyle w:val="Normalwebb"/>
        <w:spacing w:before="0" w:beforeAutospacing="0" w:after="0" w:afterAutospacing="0"/>
        <w:textAlignment w:val="baseline"/>
        <w:rPr>
          <w:rFonts w:asciiTheme="majorHAnsi" w:hAnsiTheme="majorHAnsi" w:cs="Arial"/>
          <w:lang w:val="sv-SE"/>
        </w:rPr>
      </w:pPr>
    </w:p>
    <w:p w14:paraId="0D108344" w14:textId="77777777" w:rsidR="00450329" w:rsidRPr="00DC48AB" w:rsidRDefault="00A5597C" w:rsidP="00DF77A1">
      <w:pPr>
        <w:pStyle w:val="Normalwebb"/>
        <w:spacing w:before="0" w:beforeAutospacing="0" w:after="0" w:afterAutospacing="0"/>
        <w:textAlignment w:val="baseline"/>
        <w:rPr>
          <w:rFonts w:asciiTheme="majorHAnsi" w:hAnsiTheme="majorHAnsi" w:cs="Arial"/>
          <w:lang w:val="sv-SE"/>
        </w:rPr>
      </w:pPr>
      <w:hyperlink r:id="rId9" w:history="1">
        <w:r w:rsidR="00450329" w:rsidRPr="00DC48AB">
          <w:rPr>
            <w:rStyle w:val="Hyperlnk"/>
            <w:rFonts w:asciiTheme="majorHAnsi" w:hAnsiTheme="majorHAnsi" w:cs="Arial"/>
            <w:color w:val="auto"/>
            <w:bdr w:val="none" w:sz="0" w:space="0" w:color="auto" w:frame="1"/>
            <w:lang w:val="sv-SE"/>
          </w:rPr>
          <w:t>Anmälan Interaktionsdesign 180 högskolepoäng</w:t>
        </w:r>
      </w:hyperlink>
    </w:p>
    <w:p w14:paraId="4D8884B2" w14:textId="77777777" w:rsidR="00450329" w:rsidRPr="00DC48AB" w:rsidRDefault="00450329" w:rsidP="00DF77A1">
      <w:pPr>
        <w:rPr>
          <w:rFonts w:asciiTheme="majorHAnsi" w:hAnsiTheme="majorHAnsi"/>
          <w:sz w:val="20"/>
          <w:szCs w:val="20"/>
          <w:lang w:val="sv-SE"/>
        </w:rPr>
      </w:pPr>
    </w:p>
    <w:sectPr w:rsidR="00450329" w:rsidRPr="00DC48AB" w:rsidSect="0090770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notTrueType/>
    <w:pitch w:val="variable"/>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C0B2A2F"/>
    <w:multiLevelType w:val="multilevel"/>
    <w:tmpl w:val="03D8D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EB6CFD"/>
    <w:multiLevelType w:val="multilevel"/>
    <w:tmpl w:val="E0F6E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CA6BD4"/>
    <w:multiLevelType w:val="multilevel"/>
    <w:tmpl w:val="DA34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48F41EF"/>
    <w:multiLevelType w:val="multilevel"/>
    <w:tmpl w:val="394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29"/>
    <w:rsid w:val="00043136"/>
    <w:rsid w:val="00083C57"/>
    <w:rsid w:val="0009349F"/>
    <w:rsid w:val="0013332D"/>
    <w:rsid w:val="001D3C3B"/>
    <w:rsid w:val="001F650C"/>
    <w:rsid w:val="002D6F4F"/>
    <w:rsid w:val="00337EF6"/>
    <w:rsid w:val="0041475E"/>
    <w:rsid w:val="00450329"/>
    <w:rsid w:val="00461BA6"/>
    <w:rsid w:val="00590C29"/>
    <w:rsid w:val="0059670D"/>
    <w:rsid w:val="005C2405"/>
    <w:rsid w:val="005C680A"/>
    <w:rsid w:val="005D50BC"/>
    <w:rsid w:val="00626C87"/>
    <w:rsid w:val="006335D5"/>
    <w:rsid w:val="00745CE1"/>
    <w:rsid w:val="00907703"/>
    <w:rsid w:val="009A00C0"/>
    <w:rsid w:val="00A23DB4"/>
    <w:rsid w:val="00A5597C"/>
    <w:rsid w:val="00AC2AB7"/>
    <w:rsid w:val="00B145CB"/>
    <w:rsid w:val="00B86EC5"/>
    <w:rsid w:val="00BE0C31"/>
    <w:rsid w:val="00C37100"/>
    <w:rsid w:val="00CA012D"/>
    <w:rsid w:val="00CD4443"/>
    <w:rsid w:val="00CE6A61"/>
    <w:rsid w:val="00D025ED"/>
    <w:rsid w:val="00D81B5D"/>
    <w:rsid w:val="00DC48AB"/>
    <w:rsid w:val="00DF77A1"/>
    <w:rsid w:val="00DF7A5B"/>
    <w:rsid w:val="00E26615"/>
    <w:rsid w:val="00E5164B"/>
    <w:rsid w:val="00E763C7"/>
    <w:rsid w:val="00FE06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B42D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E516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link w:val="Rubrik3Char"/>
    <w:uiPriority w:val="9"/>
    <w:qFormat/>
    <w:rsid w:val="00450329"/>
    <w:pPr>
      <w:spacing w:before="100" w:beforeAutospacing="1" w:after="100" w:afterAutospacing="1"/>
      <w:outlineLvl w:val="2"/>
    </w:pPr>
    <w:rPr>
      <w:rFonts w:ascii="Times" w:hAnsi="Times"/>
      <w:b/>
      <w:bCs/>
      <w:sz w:val="27"/>
      <w:szCs w:val="27"/>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450329"/>
    <w:rPr>
      <w:rFonts w:ascii="Times" w:hAnsi="Times"/>
      <w:b/>
      <w:bCs/>
      <w:sz w:val="27"/>
      <w:szCs w:val="27"/>
    </w:rPr>
  </w:style>
  <w:style w:type="paragraph" w:styleId="Normalwebb">
    <w:name w:val="Normal (Web)"/>
    <w:basedOn w:val="Normal"/>
    <w:uiPriority w:val="99"/>
    <w:unhideWhenUsed/>
    <w:rsid w:val="0045032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Standardstycketeckensnitt"/>
    <w:rsid w:val="00450329"/>
  </w:style>
  <w:style w:type="paragraph" w:customStyle="1" w:styleId="imagetext">
    <w:name w:val="imagetext"/>
    <w:basedOn w:val="Normal"/>
    <w:rsid w:val="00450329"/>
    <w:pPr>
      <w:spacing w:before="100" w:beforeAutospacing="1" w:after="100" w:afterAutospacing="1"/>
    </w:pPr>
    <w:rPr>
      <w:rFonts w:ascii="Times" w:hAnsi="Times"/>
      <w:sz w:val="20"/>
      <w:szCs w:val="20"/>
    </w:rPr>
  </w:style>
  <w:style w:type="character" w:styleId="Betoning">
    <w:name w:val="Emphasis"/>
    <w:basedOn w:val="Standardstycketeckensnitt"/>
    <w:uiPriority w:val="20"/>
    <w:qFormat/>
    <w:rsid w:val="00450329"/>
    <w:rPr>
      <w:i/>
      <w:iCs/>
    </w:rPr>
  </w:style>
  <w:style w:type="paragraph" w:styleId="Ballongtext">
    <w:name w:val="Balloon Text"/>
    <w:basedOn w:val="Normal"/>
    <w:link w:val="BallongtextChar"/>
    <w:uiPriority w:val="99"/>
    <w:semiHidden/>
    <w:unhideWhenUsed/>
    <w:rsid w:val="00450329"/>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450329"/>
    <w:rPr>
      <w:rFonts w:ascii="Lucida Grande" w:hAnsi="Lucida Grande" w:cs="Lucida Grande"/>
      <w:sz w:val="18"/>
      <w:szCs w:val="18"/>
    </w:rPr>
  </w:style>
  <w:style w:type="character" w:styleId="Hyperlnk">
    <w:name w:val="Hyperlink"/>
    <w:basedOn w:val="Standardstycketeckensnitt"/>
    <w:uiPriority w:val="99"/>
    <w:semiHidden/>
    <w:unhideWhenUsed/>
    <w:rsid w:val="00450329"/>
    <w:rPr>
      <w:color w:val="0000FF"/>
      <w:u w:val="single"/>
    </w:rPr>
  </w:style>
  <w:style w:type="character" w:styleId="Stark">
    <w:name w:val="Strong"/>
    <w:basedOn w:val="Standardstycketeckensnitt"/>
    <w:uiPriority w:val="22"/>
    <w:qFormat/>
    <w:rsid w:val="00450329"/>
    <w:rPr>
      <w:b/>
      <w:bCs/>
    </w:rPr>
  </w:style>
  <w:style w:type="character" w:styleId="Kommentarsreferens">
    <w:name w:val="annotation reference"/>
    <w:basedOn w:val="Standardstycketeckensnitt"/>
    <w:uiPriority w:val="99"/>
    <w:semiHidden/>
    <w:unhideWhenUsed/>
    <w:rsid w:val="00450329"/>
    <w:rPr>
      <w:sz w:val="18"/>
      <w:szCs w:val="18"/>
    </w:rPr>
  </w:style>
  <w:style w:type="paragraph" w:styleId="Kommentarer">
    <w:name w:val="annotation text"/>
    <w:basedOn w:val="Normal"/>
    <w:link w:val="KommentarerChar"/>
    <w:uiPriority w:val="99"/>
    <w:semiHidden/>
    <w:unhideWhenUsed/>
    <w:rsid w:val="00450329"/>
  </w:style>
  <w:style w:type="character" w:customStyle="1" w:styleId="KommentarerChar">
    <w:name w:val="Kommentarer Char"/>
    <w:basedOn w:val="Standardstycketeckensnitt"/>
    <w:link w:val="Kommentarer"/>
    <w:uiPriority w:val="99"/>
    <w:semiHidden/>
    <w:rsid w:val="00450329"/>
  </w:style>
  <w:style w:type="paragraph" w:styleId="Kommentarsmne">
    <w:name w:val="annotation subject"/>
    <w:basedOn w:val="Kommentarer"/>
    <w:next w:val="Kommentarer"/>
    <w:link w:val="KommentarsmneChar"/>
    <w:uiPriority w:val="99"/>
    <w:semiHidden/>
    <w:unhideWhenUsed/>
    <w:rsid w:val="00450329"/>
    <w:rPr>
      <w:b/>
      <w:bCs/>
      <w:sz w:val="20"/>
      <w:szCs w:val="20"/>
    </w:rPr>
  </w:style>
  <w:style w:type="character" w:customStyle="1" w:styleId="KommentarsmneChar">
    <w:name w:val="Kommentarsämne Char"/>
    <w:basedOn w:val="KommentarerChar"/>
    <w:link w:val="Kommentarsmne"/>
    <w:uiPriority w:val="99"/>
    <w:semiHidden/>
    <w:rsid w:val="00450329"/>
    <w:rPr>
      <w:b/>
      <w:bCs/>
      <w:sz w:val="20"/>
      <w:szCs w:val="20"/>
    </w:rPr>
  </w:style>
  <w:style w:type="character" w:customStyle="1" w:styleId="apple-style-span">
    <w:name w:val="apple-style-span"/>
    <w:basedOn w:val="Standardstycketeckensnitt"/>
    <w:rsid w:val="00CE6A61"/>
  </w:style>
  <w:style w:type="character" w:customStyle="1" w:styleId="Rubrik2Char">
    <w:name w:val="Rubrik 2 Char"/>
    <w:basedOn w:val="Standardstycketeckensnitt"/>
    <w:link w:val="Rubrik2"/>
    <w:uiPriority w:val="9"/>
    <w:rsid w:val="00E5164B"/>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sv-S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Rubrik2">
    <w:name w:val="heading 2"/>
    <w:basedOn w:val="Normal"/>
    <w:next w:val="Normal"/>
    <w:link w:val="Rubrik2Char"/>
    <w:uiPriority w:val="9"/>
    <w:unhideWhenUsed/>
    <w:qFormat/>
    <w:rsid w:val="00E5164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Rubrik3">
    <w:name w:val="heading 3"/>
    <w:basedOn w:val="Normal"/>
    <w:link w:val="Rubrik3Char"/>
    <w:uiPriority w:val="9"/>
    <w:qFormat/>
    <w:rsid w:val="00450329"/>
    <w:pPr>
      <w:spacing w:before="100" w:beforeAutospacing="1" w:after="100" w:afterAutospacing="1"/>
      <w:outlineLvl w:val="2"/>
    </w:pPr>
    <w:rPr>
      <w:rFonts w:ascii="Times" w:hAnsi="Times"/>
      <w:b/>
      <w:bCs/>
      <w:sz w:val="27"/>
      <w:szCs w:val="27"/>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3Char">
    <w:name w:val="Rubrik 3 Char"/>
    <w:basedOn w:val="Standardstycketeckensnitt"/>
    <w:link w:val="Rubrik3"/>
    <w:uiPriority w:val="9"/>
    <w:rsid w:val="00450329"/>
    <w:rPr>
      <w:rFonts w:ascii="Times" w:hAnsi="Times"/>
      <w:b/>
      <w:bCs/>
      <w:sz w:val="27"/>
      <w:szCs w:val="27"/>
    </w:rPr>
  </w:style>
  <w:style w:type="paragraph" w:styleId="Normalwebb">
    <w:name w:val="Normal (Web)"/>
    <w:basedOn w:val="Normal"/>
    <w:uiPriority w:val="99"/>
    <w:unhideWhenUsed/>
    <w:rsid w:val="00450329"/>
    <w:pPr>
      <w:spacing w:before="100" w:beforeAutospacing="1" w:after="100" w:afterAutospacing="1"/>
    </w:pPr>
    <w:rPr>
      <w:rFonts w:ascii="Times" w:hAnsi="Times" w:cs="Times New Roman"/>
      <w:sz w:val="20"/>
      <w:szCs w:val="20"/>
    </w:rPr>
  </w:style>
  <w:style w:type="character" w:customStyle="1" w:styleId="apple-converted-space">
    <w:name w:val="apple-converted-space"/>
    <w:basedOn w:val="Standardstycketeckensnitt"/>
    <w:rsid w:val="00450329"/>
  </w:style>
  <w:style w:type="paragraph" w:customStyle="1" w:styleId="imagetext">
    <w:name w:val="imagetext"/>
    <w:basedOn w:val="Normal"/>
    <w:rsid w:val="00450329"/>
    <w:pPr>
      <w:spacing w:before="100" w:beforeAutospacing="1" w:after="100" w:afterAutospacing="1"/>
    </w:pPr>
    <w:rPr>
      <w:rFonts w:ascii="Times" w:hAnsi="Times"/>
      <w:sz w:val="20"/>
      <w:szCs w:val="20"/>
    </w:rPr>
  </w:style>
  <w:style w:type="character" w:styleId="Betoning">
    <w:name w:val="Emphasis"/>
    <w:basedOn w:val="Standardstycketeckensnitt"/>
    <w:uiPriority w:val="20"/>
    <w:qFormat/>
    <w:rsid w:val="00450329"/>
    <w:rPr>
      <w:i/>
      <w:iCs/>
    </w:rPr>
  </w:style>
  <w:style w:type="paragraph" w:styleId="Ballongtext">
    <w:name w:val="Balloon Text"/>
    <w:basedOn w:val="Normal"/>
    <w:link w:val="BallongtextChar"/>
    <w:uiPriority w:val="99"/>
    <w:semiHidden/>
    <w:unhideWhenUsed/>
    <w:rsid w:val="00450329"/>
    <w:rPr>
      <w:rFonts w:ascii="Lucida Grande" w:hAnsi="Lucida Grande" w:cs="Lucida Grande"/>
      <w:sz w:val="18"/>
      <w:szCs w:val="18"/>
    </w:rPr>
  </w:style>
  <w:style w:type="character" w:customStyle="1" w:styleId="BallongtextChar">
    <w:name w:val="Ballongtext Char"/>
    <w:basedOn w:val="Standardstycketeckensnitt"/>
    <w:link w:val="Ballongtext"/>
    <w:uiPriority w:val="99"/>
    <w:semiHidden/>
    <w:rsid w:val="00450329"/>
    <w:rPr>
      <w:rFonts w:ascii="Lucida Grande" w:hAnsi="Lucida Grande" w:cs="Lucida Grande"/>
      <w:sz w:val="18"/>
      <w:szCs w:val="18"/>
    </w:rPr>
  </w:style>
  <w:style w:type="character" w:styleId="Hyperlnk">
    <w:name w:val="Hyperlink"/>
    <w:basedOn w:val="Standardstycketeckensnitt"/>
    <w:uiPriority w:val="99"/>
    <w:semiHidden/>
    <w:unhideWhenUsed/>
    <w:rsid w:val="00450329"/>
    <w:rPr>
      <w:color w:val="0000FF"/>
      <w:u w:val="single"/>
    </w:rPr>
  </w:style>
  <w:style w:type="character" w:styleId="Stark">
    <w:name w:val="Strong"/>
    <w:basedOn w:val="Standardstycketeckensnitt"/>
    <w:uiPriority w:val="22"/>
    <w:qFormat/>
    <w:rsid w:val="00450329"/>
    <w:rPr>
      <w:b/>
      <w:bCs/>
    </w:rPr>
  </w:style>
  <w:style w:type="character" w:styleId="Kommentarsreferens">
    <w:name w:val="annotation reference"/>
    <w:basedOn w:val="Standardstycketeckensnitt"/>
    <w:uiPriority w:val="99"/>
    <w:semiHidden/>
    <w:unhideWhenUsed/>
    <w:rsid w:val="00450329"/>
    <w:rPr>
      <w:sz w:val="18"/>
      <w:szCs w:val="18"/>
    </w:rPr>
  </w:style>
  <w:style w:type="paragraph" w:styleId="Kommentarer">
    <w:name w:val="annotation text"/>
    <w:basedOn w:val="Normal"/>
    <w:link w:val="KommentarerChar"/>
    <w:uiPriority w:val="99"/>
    <w:semiHidden/>
    <w:unhideWhenUsed/>
    <w:rsid w:val="00450329"/>
  </w:style>
  <w:style w:type="character" w:customStyle="1" w:styleId="KommentarerChar">
    <w:name w:val="Kommentarer Char"/>
    <w:basedOn w:val="Standardstycketeckensnitt"/>
    <w:link w:val="Kommentarer"/>
    <w:uiPriority w:val="99"/>
    <w:semiHidden/>
    <w:rsid w:val="00450329"/>
  </w:style>
  <w:style w:type="paragraph" w:styleId="Kommentarsmne">
    <w:name w:val="annotation subject"/>
    <w:basedOn w:val="Kommentarer"/>
    <w:next w:val="Kommentarer"/>
    <w:link w:val="KommentarsmneChar"/>
    <w:uiPriority w:val="99"/>
    <w:semiHidden/>
    <w:unhideWhenUsed/>
    <w:rsid w:val="00450329"/>
    <w:rPr>
      <w:b/>
      <w:bCs/>
      <w:sz w:val="20"/>
      <w:szCs w:val="20"/>
    </w:rPr>
  </w:style>
  <w:style w:type="character" w:customStyle="1" w:styleId="KommentarsmneChar">
    <w:name w:val="Kommentarsämne Char"/>
    <w:basedOn w:val="KommentarerChar"/>
    <w:link w:val="Kommentarsmne"/>
    <w:uiPriority w:val="99"/>
    <w:semiHidden/>
    <w:rsid w:val="00450329"/>
    <w:rPr>
      <w:b/>
      <w:bCs/>
      <w:sz w:val="20"/>
      <w:szCs w:val="20"/>
    </w:rPr>
  </w:style>
  <w:style w:type="character" w:customStyle="1" w:styleId="apple-style-span">
    <w:name w:val="apple-style-span"/>
    <w:basedOn w:val="Standardstycketeckensnitt"/>
    <w:rsid w:val="00CE6A61"/>
  </w:style>
  <w:style w:type="character" w:customStyle="1" w:styleId="Rubrik2Char">
    <w:name w:val="Rubrik 2 Char"/>
    <w:basedOn w:val="Standardstycketeckensnitt"/>
    <w:link w:val="Rubrik2"/>
    <w:uiPriority w:val="9"/>
    <w:rsid w:val="00E5164B"/>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040495">
      <w:bodyDiv w:val="1"/>
      <w:marLeft w:val="0"/>
      <w:marRight w:val="0"/>
      <w:marTop w:val="0"/>
      <w:marBottom w:val="0"/>
      <w:divBdr>
        <w:top w:val="none" w:sz="0" w:space="0" w:color="auto"/>
        <w:left w:val="none" w:sz="0" w:space="0" w:color="auto"/>
        <w:bottom w:val="none" w:sz="0" w:space="0" w:color="auto"/>
        <w:right w:val="none" w:sz="0" w:space="0" w:color="auto"/>
      </w:divBdr>
    </w:div>
    <w:div w:id="364722009">
      <w:bodyDiv w:val="1"/>
      <w:marLeft w:val="0"/>
      <w:marRight w:val="0"/>
      <w:marTop w:val="0"/>
      <w:marBottom w:val="0"/>
      <w:divBdr>
        <w:top w:val="none" w:sz="0" w:space="0" w:color="auto"/>
        <w:left w:val="none" w:sz="0" w:space="0" w:color="auto"/>
        <w:bottom w:val="none" w:sz="0" w:space="0" w:color="auto"/>
        <w:right w:val="none" w:sz="0" w:space="0" w:color="auto"/>
      </w:divBdr>
      <w:divsChild>
        <w:div w:id="356470024">
          <w:marLeft w:val="0"/>
          <w:marRight w:val="0"/>
          <w:marTop w:val="0"/>
          <w:marBottom w:val="0"/>
          <w:divBdr>
            <w:top w:val="none" w:sz="0" w:space="0" w:color="auto"/>
            <w:left w:val="none" w:sz="0" w:space="0" w:color="auto"/>
            <w:bottom w:val="none" w:sz="0" w:space="0" w:color="auto"/>
            <w:right w:val="none" w:sz="0" w:space="0" w:color="auto"/>
          </w:divBdr>
        </w:div>
        <w:div w:id="1545172590">
          <w:marLeft w:val="0"/>
          <w:marRight w:val="0"/>
          <w:marTop w:val="0"/>
          <w:marBottom w:val="0"/>
          <w:divBdr>
            <w:top w:val="none" w:sz="0" w:space="0" w:color="auto"/>
            <w:left w:val="none" w:sz="0" w:space="0" w:color="auto"/>
            <w:bottom w:val="none" w:sz="0" w:space="0" w:color="auto"/>
            <w:right w:val="none" w:sz="0" w:space="0" w:color="auto"/>
          </w:divBdr>
        </w:div>
      </w:divsChild>
    </w:div>
    <w:div w:id="373434075">
      <w:bodyDiv w:val="1"/>
      <w:marLeft w:val="0"/>
      <w:marRight w:val="0"/>
      <w:marTop w:val="0"/>
      <w:marBottom w:val="0"/>
      <w:divBdr>
        <w:top w:val="none" w:sz="0" w:space="0" w:color="auto"/>
        <w:left w:val="none" w:sz="0" w:space="0" w:color="auto"/>
        <w:bottom w:val="none" w:sz="0" w:space="0" w:color="auto"/>
        <w:right w:val="none" w:sz="0" w:space="0" w:color="auto"/>
      </w:divBdr>
    </w:div>
    <w:div w:id="483665651">
      <w:bodyDiv w:val="1"/>
      <w:marLeft w:val="0"/>
      <w:marRight w:val="0"/>
      <w:marTop w:val="0"/>
      <w:marBottom w:val="0"/>
      <w:divBdr>
        <w:top w:val="none" w:sz="0" w:space="0" w:color="auto"/>
        <w:left w:val="none" w:sz="0" w:space="0" w:color="auto"/>
        <w:bottom w:val="none" w:sz="0" w:space="0" w:color="auto"/>
        <w:right w:val="none" w:sz="0" w:space="0" w:color="auto"/>
      </w:divBdr>
      <w:divsChild>
        <w:div w:id="1580553042">
          <w:marLeft w:val="0"/>
          <w:marRight w:val="0"/>
          <w:marTop w:val="0"/>
          <w:marBottom w:val="0"/>
          <w:divBdr>
            <w:top w:val="none" w:sz="0" w:space="0" w:color="auto"/>
            <w:left w:val="none" w:sz="0" w:space="0" w:color="auto"/>
            <w:bottom w:val="none" w:sz="0" w:space="0" w:color="auto"/>
            <w:right w:val="none" w:sz="0" w:space="0" w:color="auto"/>
          </w:divBdr>
        </w:div>
      </w:divsChild>
    </w:div>
    <w:div w:id="1616403292">
      <w:bodyDiv w:val="1"/>
      <w:marLeft w:val="0"/>
      <w:marRight w:val="0"/>
      <w:marTop w:val="0"/>
      <w:marBottom w:val="0"/>
      <w:divBdr>
        <w:top w:val="none" w:sz="0" w:space="0" w:color="auto"/>
        <w:left w:val="none" w:sz="0" w:space="0" w:color="auto"/>
        <w:bottom w:val="none" w:sz="0" w:space="0" w:color="auto"/>
        <w:right w:val="none" w:sz="0" w:space="0" w:color="auto"/>
      </w:divBdr>
      <w:divsChild>
        <w:div w:id="226382587">
          <w:marLeft w:val="0"/>
          <w:marRight w:val="0"/>
          <w:marTop w:val="0"/>
          <w:marBottom w:val="0"/>
          <w:divBdr>
            <w:top w:val="none" w:sz="0" w:space="0" w:color="auto"/>
            <w:left w:val="none" w:sz="0" w:space="0" w:color="auto"/>
            <w:bottom w:val="none" w:sz="0" w:space="0" w:color="auto"/>
            <w:right w:val="none" w:sz="0" w:space="0" w:color="auto"/>
          </w:divBdr>
        </w:div>
        <w:div w:id="353312662">
          <w:marLeft w:val="0"/>
          <w:marRight w:val="0"/>
          <w:marTop w:val="0"/>
          <w:marBottom w:val="0"/>
          <w:divBdr>
            <w:top w:val="none" w:sz="0" w:space="0" w:color="auto"/>
            <w:left w:val="none" w:sz="0" w:space="0" w:color="auto"/>
            <w:bottom w:val="none" w:sz="0" w:space="0" w:color="auto"/>
            <w:right w:val="none" w:sz="0" w:space="0" w:color="auto"/>
          </w:divBdr>
        </w:div>
        <w:div w:id="805127859">
          <w:marLeft w:val="0"/>
          <w:marRight w:val="0"/>
          <w:marTop w:val="0"/>
          <w:marBottom w:val="0"/>
          <w:divBdr>
            <w:top w:val="none" w:sz="0" w:space="0" w:color="auto"/>
            <w:left w:val="none" w:sz="0" w:space="0" w:color="auto"/>
            <w:bottom w:val="none" w:sz="0" w:space="0" w:color="auto"/>
            <w:right w:val="none" w:sz="0" w:space="0" w:color="auto"/>
          </w:divBdr>
        </w:div>
        <w:div w:id="1252737853">
          <w:marLeft w:val="0"/>
          <w:marRight w:val="0"/>
          <w:marTop w:val="0"/>
          <w:marBottom w:val="0"/>
          <w:divBdr>
            <w:top w:val="none" w:sz="0" w:space="0" w:color="auto"/>
            <w:left w:val="none" w:sz="0" w:space="0" w:color="auto"/>
            <w:bottom w:val="none" w:sz="0" w:space="0" w:color="auto"/>
            <w:right w:val="none" w:sz="0" w:space="0" w:color="auto"/>
          </w:divBdr>
        </w:div>
        <w:div w:id="1574269182">
          <w:marLeft w:val="0"/>
          <w:marRight w:val="0"/>
          <w:marTop w:val="0"/>
          <w:marBottom w:val="0"/>
          <w:divBdr>
            <w:top w:val="none" w:sz="0" w:space="0" w:color="auto"/>
            <w:left w:val="none" w:sz="0" w:space="0" w:color="auto"/>
            <w:bottom w:val="none" w:sz="0" w:space="0" w:color="auto"/>
            <w:right w:val="none" w:sz="0" w:space="0" w:color="auto"/>
          </w:divBdr>
        </w:div>
        <w:div w:id="1911190400">
          <w:marLeft w:val="0"/>
          <w:marRight w:val="0"/>
          <w:marTop w:val="0"/>
          <w:marBottom w:val="0"/>
          <w:divBdr>
            <w:top w:val="none" w:sz="0" w:space="0" w:color="auto"/>
            <w:left w:val="none" w:sz="0" w:space="0" w:color="auto"/>
            <w:bottom w:val="none" w:sz="0" w:space="0" w:color="auto"/>
            <w:right w:val="none" w:sz="0" w:space="0" w:color="auto"/>
          </w:divBdr>
        </w:div>
      </w:divsChild>
    </w:div>
    <w:div w:id="20911545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h.se/fakulteter-och-omraden/Kultur-och-samhalle/Institutioner-och-centrum/Konst-kultur-och-kommunikation-K3/Vill-studera-pa-K3-1/Anmalan/Anmalan-och-arbetsprov-Grafisk-design-180-hogskolepoang/"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1103</Words>
  <Characters>5846</Characters>
  <Application>Microsoft Office Word</Application>
  <DocSecurity>0</DocSecurity>
  <Lines>48</Lines>
  <Paragraphs>13</Paragraphs>
  <ScaleCrop>false</ScaleCrop>
  <HeadingPairs>
    <vt:vector size="2" baseType="variant">
      <vt:variant>
        <vt:lpstr>Rubrik</vt:lpstr>
      </vt:variant>
      <vt:variant>
        <vt:i4>1</vt:i4>
      </vt:variant>
    </vt:vector>
  </HeadingPairs>
  <TitlesOfParts>
    <vt:vector size="1" baseType="lpstr">
      <vt:lpstr/>
    </vt:vector>
  </TitlesOfParts>
  <Company>Malmö högskola</Company>
  <LinksUpToDate>false</LinksUpToDate>
  <CharactersWithSpaces>6936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Holmberg</dc:creator>
  <cp:keywords/>
  <dc:description/>
  <cp:lastModifiedBy>Lars Holmberg</cp:lastModifiedBy>
  <cp:revision>8</cp:revision>
  <dcterms:created xsi:type="dcterms:W3CDTF">2012-04-10T09:53:00Z</dcterms:created>
  <dcterms:modified xsi:type="dcterms:W3CDTF">2012-04-10T11:11:00Z</dcterms:modified>
</cp:coreProperties>
</file>